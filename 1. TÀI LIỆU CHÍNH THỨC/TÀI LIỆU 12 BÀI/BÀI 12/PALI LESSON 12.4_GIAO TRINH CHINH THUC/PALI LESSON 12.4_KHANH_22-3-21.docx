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E3C" w14:textId="77777777" w:rsidR="001A12C8" w:rsidRPr="000C3FF7" w:rsidRDefault="00361CE1" w:rsidP="00266C82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266C82">
      <w:pPr>
        <w:rPr>
          <w:b/>
          <w:sz w:val="26"/>
          <w:szCs w:val="26"/>
        </w:rPr>
      </w:pPr>
    </w:p>
    <w:p w14:paraId="18F0249D" w14:textId="4B6C5345" w:rsidR="0002748A" w:rsidRDefault="0002748A" w:rsidP="00266C82">
      <w:pPr>
        <w:rPr>
          <w:b/>
          <w:sz w:val="26"/>
          <w:szCs w:val="26"/>
        </w:rPr>
      </w:pPr>
      <w:proofErr w:type="spellStart"/>
      <w:r w:rsidRPr="000C3FF7">
        <w:rPr>
          <w:b/>
          <w:sz w:val="26"/>
          <w:szCs w:val="26"/>
        </w:rPr>
        <w:t>Bài</w:t>
      </w:r>
      <w:proofErr w:type="spellEnd"/>
      <w:r w:rsidRPr="000C3FF7">
        <w:rPr>
          <w:b/>
          <w:sz w:val="26"/>
          <w:szCs w:val="26"/>
        </w:rPr>
        <w:t xml:space="preserve"> </w:t>
      </w:r>
      <w:r w:rsidR="00E9175E">
        <w:rPr>
          <w:b/>
          <w:sz w:val="26"/>
          <w:szCs w:val="26"/>
        </w:rPr>
        <w:t>12.4</w:t>
      </w:r>
      <w:r w:rsidR="00CF0F86">
        <w:rPr>
          <w:b/>
          <w:sz w:val="26"/>
          <w:szCs w:val="26"/>
        </w:rPr>
        <w:t xml:space="preserve"> </w:t>
      </w:r>
    </w:p>
    <w:p w14:paraId="52CF0D3E" w14:textId="77777777" w:rsidR="0023375C" w:rsidRDefault="0023375C" w:rsidP="00266C82">
      <w:pPr>
        <w:rPr>
          <w:b/>
          <w:sz w:val="26"/>
          <w:szCs w:val="26"/>
        </w:rPr>
      </w:pPr>
    </w:p>
    <w:p w14:paraId="66F6A257" w14:textId="5F1EDE4F" w:rsidR="00045B14" w:rsidRPr="00C5237F" w:rsidRDefault="00045B14" w:rsidP="00266C82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Đoạn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5.2 (SN/</w:t>
      </w:r>
      <w:r w:rsidR="0007528C">
        <w:rPr>
          <w:b/>
          <w:sz w:val="26"/>
          <w:szCs w:val="26"/>
        </w:rPr>
        <w:t xml:space="preserve"> </w:t>
      </w:r>
      <w:r w:rsidRPr="00C5237F">
        <w:rPr>
          <w:b/>
          <w:sz w:val="26"/>
          <w:szCs w:val="26"/>
        </w:rPr>
        <w:t>DHAMMACAKKAPPAVATTANA SUTTA</w:t>
      </w:r>
      <w:r w:rsidR="00266C82">
        <w:rPr>
          <w:b/>
          <w:sz w:val="26"/>
          <w:szCs w:val="26"/>
        </w:rPr>
        <w:t>)</w:t>
      </w:r>
    </w:p>
    <w:p w14:paraId="5393CBF4" w14:textId="77777777" w:rsidR="00C5237F" w:rsidRPr="00C5237F" w:rsidRDefault="00C5237F" w:rsidP="00266C82">
      <w:pPr>
        <w:rPr>
          <w:sz w:val="26"/>
          <w:szCs w:val="26"/>
        </w:rPr>
      </w:pPr>
    </w:p>
    <w:p w14:paraId="68043BAF" w14:textId="5B788DAE" w:rsidR="00C5237F" w:rsidRPr="00C5237F" w:rsidRDefault="00C5237F" w:rsidP="00266C82">
      <w:pPr>
        <w:rPr>
          <w:sz w:val="26"/>
          <w:szCs w:val="26"/>
        </w:rPr>
      </w:pPr>
      <w:proofErr w:type="spellStart"/>
      <w:r w:rsidRPr="00C5237F">
        <w:rPr>
          <w:sz w:val="26"/>
          <w:szCs w:val="26"/>
        </w:rPr>
        <w:t>Yāvakīvañca</w:t>
      </w:r>
      <w:proofErr w:type="spellEnd"/>
      <w:r w:rsidRPr="00C5237F">
        <w:rPr>
          <w:sz w:val="26"/>
          <w:szCs w:val="26"/>
        </w:rPr>
        <w:t xml:space="preserve"> me, </w:t>
      </w:r>
      <w:proofErr w:type="spellStart"/>
      <w:r w:rsidRPr="00C5237F">
        <w:rPr>
          <w:sz w:val="26"/>
          <w:szCs w:val="26"/>
        </w:rPr>
        <w:t>bhikkhave</w:t>
      </w:r>
      <w:proofErr w:type="spellEnd"/>
      <w:r w:rsidRPr="00C5237F">
        <w:rPr>
          <w:sz w:val="26"/>
          <w:szCs w:val="26"/>
        </w:rPr>
        <w:t xml:space="preserve">, </w:t>
      </w:r>
      <w:proofErr w:type="spellStart"/>
      <w:r w:rsidRPr="00C5237F">
        <w:rPr>
          <w:sz w:val="26"/>
          <w:szCs w:val="26"/>
        </w:rPr>
        <w:t>imesu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catūsu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ariyasaccesu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evaṃ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tiparivaṭṭaṃ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dvādasâkāraṃ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yathābhūtaṃ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ñāṇadassanaṃ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na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suvisuddhaṃ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ahosi</w:t>
      </w:r>
      <w:proofErr w:type="spellEnd"/>
      <w:r w:rsidRPr="00C5237F">
        <w:rPr>
          <w:sz w:val="26"/>
          <w:szCs w:val="26"/>
        </w:rPr>
        <w:t xml:space="preserve">, </w:t>
      </w:r>
      <w:proofErr w:type="spellStart"/>
      <w:r w:rsidRPr="00C5237F">
        <w:rPr>
          <w:sz w:val="26"/>
          <w:szCs w:val="26"/>
        </w:rPr>
        <w:t>n’eva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tāvâhaṃ</w:t>
      </w:r>
      <w:proofErr w:type="spellEnd"/>
      <w:r w:rsidRPr="00C5237F">
        <w:rPr>
          <w:sz w:val="26"/>
          <w:szCs w:val="26"/>
        </w:rPr>
        <w:t xml:space="preserve">, </w:t>
      </w:r>
      <w:proofErr w:type="spellStart"/>
      <w:r w:rsidRPr="00C5237F">
        <w:rPr>
          <w:sz w:val="26"/>
          <w:szCs w:val="26"/>
        </w:rPr>
        <w:t>bhikkhave</w:t>
      </w:r>
      <w:proofErr w:type="spellEnd"/>
      <w:r w:rsidRPr="00C5237F">
        <w:rPr>
          <w:sz w:val="26"/>
          <w:szCs w:val="26"/>
        </w:rPr>
        <w:t xml:space="preserve">, </w:t>
      </w:r>
      <w:proofErr w:type="spellStart"/>
      <w:r w:rsidRPr="00C5237F">
        <w:rPr>
          <w:sz w:val="26"/>
          <w:szCs w:val="26"/>
        </w:rPr>
        <w:t>sadevake</w:t>
      </w:r>
      <w:proofErr w:type="spellEnd"/>
      <w:r w:rsidRPr="00C5237F">
        <w:rPr>
          <w:sz w:val="26"/>
          <w:szCs w:val="26"/>
        </w:rPr>
        <w:t xml:space="preserve"> loke </w:t>
      </w:r>
      <w:proofErr w:type="spellStart"/>
      <w:r w:rsidRPr="00C5237F">
        <w:rPr>
          <w:sz w:val="26"/>
          <w:szCs w:val="26"/>
        </w:rPr>
        <w:t>samārake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sabrahmake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sassamaṇabrāhmaṇiyā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pajāya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sadevamanussāya</w:t>
      </w:r>
      <w:proofErr w:type="spellEnd"/>
      <w:r w:rsidRPr="00C5237F">
        <w:rPr>
          <w:sz w:val="26"/>
          <w:szCs w:val="26"/>
        </w:rPr>
        <w:t xml:space="preserve"> ‘</w:t>
      </w:r>
      <w:proofErr w:type="spellStart"/>
      <w:r w:rsidRPr="00C5237F">
        <w:rPr>
          <w:sz w:val="26"/>
          <w:szCs w:val="26"/>
        </w:rPr>
        <w:t>anuttaraṃ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sammāsambodhiṃ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abhisambuddho’ti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paccaññāsiṃ</w:t>
      </w:r>
      <w:proofErr w:type="spellEnd"/>
      <w:r w:rsidRPr="00C5237F">
        <w:rPr>
          <w:sz w:val="26"/>
          <w:szCs w:val="26"/>
        </w:rPr>
        <w:t>.</w:t>
      </w:r>
    </w:p>
    <w:p w14:paraId="3AE02D8B" w14:textId="77777777" w:rsidR="00C5237F" w:rsidRPr="00C5237F" w:rsidRDefault="00C5237F" w:rsidP="00266C82">
      <w:pPr>
        <w:rPr>
          <w:sz w:val="26"/>
          <w:szCs w:val="26"/>
        </w:rPr>
      </w:pPr>
    </w:p>
    <w:p w14:paraId="45400576" w14:textId="66EF4E40" w:rsidR="00C5237F" w:rsidRPr="00C5237F" w:rsidRDefault="00C5237F" w:rsidP="00266C82">
      <w:pPr>
        <w:rPr>
          <w:sz w:val="26"/>
          <w:szCs w:val="26"/>
        </w:rPr>
      </w:pPr>
      <w:proofErr w:type="spellStart"/>
      <w:r w:rsidRPr="00ED00A3">
        <w:rPr>
          <w:sz w:val="26"/>
          <w:szCs w:val="26"/>
        </w:rPr>
        <w:t>Yato</w:t>
      </w:r>
      <w:proofErr w:type="spellEnd"/>
      <w:r w:rsidRPr="00ED00A3">
        <w:rPr>
          <w:sz w:val="26"/>
          <w:szCs w:val="26"/>
        </w:rPr>
        <w:t xml:space="preserve"> ca </w:t>
      </w:r>
      <w:proofErr w:type="spellStart"/>
      <w:r w:rsidRPr="00ED00A3">
        <w:rPr>
          <w:sz w:val="26"/>
          <w:szCs w:val="26"/>
        </w:rPr>
        <w:t>kho</w:t>
      </w:r>
      <w:proofErr w:type="spellEnd"/>
      <w:r w:rsidRPr="00ED00A3">
        <w:rPr>
          <w:sz w:val="26"/>
          <w:szCs w:val="26"/>
        </w:rPr>
        <w:t xml:space="preserve"> me, </w:t>
      </w:r>
      <w:proofErr w:type="spellStart"/>
      <w:r w:rsidRPr="00ED00A3">
        <w:rPr>
          <w:sz w:val="26"/>
          <w:szCs w:val="26"/>
        </w:rPr>
        <w:t>bhikkhave</w:t>
      </w:r>
      <w:proofErr w:type="spellEnd"/>
      <w:r w:rsidRPr="00ED00A3">
        <w:rPr>
          <w:sz w:val="26"/>
          <w:szCs w:val="26"/>
        </w:rPr>
        <w:t xml:space="preserve">, </w:t>
      </w:r>
      <w:proofErr w:type="spellStart"/>
      <w:r w:rsidRPr="00ED00A3">
        <w:rPr>
          <w:sz w:val="26"/>
          <w:szCs w:val="26"/>
        </w:rPr>
        <w:t>imesu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catūsu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ariyasaccesu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evaṃ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tiparivaṭṭaṃ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dvādasâkāraṃ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yathābhūtaṃ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ñāṇadassanaṃ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suvisuddhaṃ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ahosi</w:t>
      </w:r>
      <w:proofErr w:type="spellEnd"/>
      <w:r w:rsidRPr="00ED00A3">
        <w:rPr>
          <w:sz w:val="26"/>
          <w:szCs w:val="26"/>
        </w:rPr>
        <w:t xml:space="preserve">, </w:t>
      </w:r>
      <w:proofErr w:type="spellStart"/>
      <w:r w:rsidRPr="00ED00A3">
        <w:rPr>
          <w:sz w:val="26"/>
          <w:szCs w:val="26"/>
        </w:rPr>
        <w:t>athâhaṃ</w:t>
      </w:r>
      <w:proofErr w:type="spellEnd"/>
      <w:r w:rsidRPr="00ED00A3">
        <w:rPr>
          <w:sz w:val="26"/>
          <w:szCs w:val="26"/>
        </w:rPr>
        <w:t xml:space="preserve">, </w:t>
      </w:r>
      <w:proofErr w:type="spellStart"/>
      <w:r w:rsidRPr="00ED00A3">
        <w:rPr>
          <w:sz w:val="26"/>
          <w:szCs w:val="26"/>
        </w:rPr>
        <w:t>bhikkhave</w:t>
      </w:r>
      <w:proofErr w:type="spellEnd"/>
      <w:r w:rsidRPr="00ED00A3">
        <w:rPr>
          <w:sz w:val="26"/>
          <w:szCs w:val="26"/>
        </w:rPr>
        <w:t xml:space="preserve">, </w:t>
      </w:r>
      <w:proofErr w:type="spellStart"/>
      <w:r w:rsidRPr="00ED00A3">
        <w:rPr>
          <w:sz w:val="26"/>
          <w:szCs w:val="26"/>
        </w:rPr>
        <w:t>sadevake</w:t>
      </w:r>
      <w:proofErr w:type="spellEnd"/>
      <w:r w:rsidRPr="00ED00A3">
        <w:rPr>
          <w:sz w:val="26"/>
          <w:szCs w:val="26"/>
        </w:rPr>
        <w:t xml:space="preserve"> loke </w:t>
      </w:r>
      <w:proofErr w:type="spellStart"/>
      <w:r w:rsidRPr="00ED00A3">
        <w:rPr>
          <w:sz w:val="26"/>
          <w:szCs w:val="26"/>
        </w:rPr>
        <w:t>samārake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sabrahmake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sassamaṇabrāhmaṇiyā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pajāya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sadevamanussāya</w:t>
      </w:r>
      <w:proofErr w:type="spellEnd"/>
      <w:r w:rsidRPr="00ED00A3">
        <w:rPr>
          <w:sz w:val="26"/>
          <w:szCs w:val="26"/>
        </w:rPr>
        <w:t xml:space="preserve"> ‘</w:t>
      </w:r>
      <w:proofErr w:type="spellStart"/>
      <w:r w:rsidRPr="00ED00A3">
        <w:rPr>
          <w:sz w:val="26"/>
          <w:szCs w:val="26"/>
        </w:rPr>
        <w:t>anuttaraṃ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sammāsambodhiṃ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abhisambuddho’ti</w:t>
      </w:r>
      <w:proofErr w:type="spellEnd"/>
      <w:r w:rsidRPr="00ED00A3">
        <w:rPr>
          <w:sz w:val="26"/>
          <w:szCs w:val="26"/>
        </w:rPr>
        <w:t xml:space="preserve"> </w:t>
      </w:r>
      <w:proofErr w:type="spellStart"/>
      <w:r w:rsidRPr="00ED00A3">
        <w:rPr>
          <w:sz w:val="26"/>
          <w:szCs w:val="26"/>
        </w:rPr>
        <w:t>paccaññāsiṃ</w:t>
      </w:r>
      <w:proofErr w:type="spellEnd"/>
      <w:r w:rsidRPr="00ED00A3">
        <w:rPr>
          <w:sz w:val="26"/>
          <w:szCs w:val="26"/>
        </w:rPr>
        <w:t>.</w:t>
      </w:r>
    </w:p>
    <w:p w14:paraId="0599EA76" w14:textId="77777777" w:rsidR="00C5237F" w:rsidRPr="00C5237F" w:rsidRDefault="00C5237F" w:rsidP="00266C82">
      <w:pPr>
        <w:rPr>
          <w:sz w:val="26"/>
          <w:szCs w:val="26"/>
        </w:rPr>
      </w:pPr>
    </w:p>
    <w:p w14:paraId="7CC451FB" w14:textId="6769555E" w:rsidR="00C5237F" w:rsidRPr="00C5237F" w:rsidRDefault="00C5237F" w:rsidP="00266C82">
      <w:pPr>
        <w:rPr>
          <w:sz w:val="26"/>
          <w:szCs w:val="26"/>
        </w:rPr>
      </w:pPr>
      <w:proofErr w:type="spellStart"/>
      <w:r w:rsidRPr="002E0C53">
        <w:rPr>
          <w:sz w:val="26"/>
          <w:szCs w:val="26"/>
        </w:rPr>
        <w:t>Ñāṇañca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pana</w:t>
      </w:r>
      <w:proofErr w:type="spellEnd"/>
      <w:r w:rsidRPr="002E0C53">
        <w:rPr>
          <w:sz w:val="26"/>
          <w:szCs w:val="26"/>
        </w:rPr>
        <w:t xml:space="preserve"> me </w:t>
      </w:r>
      <w:proofErr w:type="spellStart"/>
      <w:r w:rsidRPr="002E0C53">
        <w:rPr>
          <w:sz w:val="26"/>
          <w:szCs w:val="26"/>
        </w:rPr>
        <w:t>dassanaṃ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udapādi</w:t>
      </w:r>
      <w:proofErr w:type="spellEnd"/>
      <w:r w:rsidRPr="002E0C53">
        <w:rPr>
          <w:sz w:val="26"/>
          <w:szCs w:val="26"/>
        </w:rPr>
        <w:t xml:space="preserve"> – ‘</w:t>
      </w:r>
      <w:proofErr w:type="spellStart"/>
      <w:r w:rsidRPr="002E0C53">
        <w:rPr>
          <w:sz w:val="26"/>
          <w:szCs w:val="26"/>
        </w:rPr>
        <w:t>akuppā</w:t>
      </w:r>
      <w:proofErr w:type="spellEnd"/>
      <w:r w:rsidRPr="002E0C53">
        <w:rPr>
          <w:sz w:val="26"/>
          <w:szCs w:val="26"/>
        </w:rPr>
        <w:t xml:space="preserve"> me </w:t>
      </w:r>
      <w:proofErr w:type="spellStart"/>
      <w:r w:rsidRPr="002E0C53">
        <w:rPr>
          <w:sz w:val="26"/>
          <w:szCs w:val="26"/>
        </w:rPr>
        <w:t>vimutti</w:t>
      </w:r>
      <w:proofErr w:type="spellEnd"/>
      <w:r w:rsidRPr="002E0C53">
        <w:rPr>
          <w:sz w:val="26"/>
          <w:szCs w:val="26"/>
        </w:rPr>
        <w:t xml:space="preserve">‚ </w:t>
      </w:r>
      <w:proofErr w:type="spellStart"/>
      <w:r w:rsidRPr="002E0C53">
        <w:rPr>
          <w:sz w:val="26"/>
          <w:szCs w:val="26"/>
        </w:rPr>
        <w:t>ayaṃ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antimā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jāti</w:t>
      </w:r>
      <w:proofErr w:type="spellEnd"/>
      <w:r w:rsidRPr="002E0C53">
        <w:rPr>
          <w:sz w:val="26"/>
          <w:szCs w:val="26"/>
        </w:rPr>
        <w:t xml:space="preserve">, </w:t>
      </w:r>
      <w:proofErr w:type="spellStart"/>
      <w:r w:rsidRPr="002E0C53">
        <w:rPr>
          <w:sz w:val="26"/>
          <w:szCs w:val="26"/>
        </w:rPr>
        <w:t>natth’idāni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punabbhavo</w:t>
      </w:r>
      <w:proofErr w:type="spellEnd"/>
      <w:r w:rsidRPr="002E0C53">
        <w:rPr>
          <w:sz w:val="26"/>
          <w:szCs w:val="26"/>
        </w:rPr>
        <w:t>’”</w:t>
      </w:r>
      <w:proofErr w:type="spellStart"/>
      <w:r w:rsidRPr="002E0C53">
        <w:rPr>
          <w:sz w:val="26"/>
          <w:szCs w:val="26"/>
        </w:rPr>
        <w:t>ti</w:t>
      </w:r>
      <w:proofErr w:type="spellEnd"/>
      <w:r w:rsidRPr="002E0C53">
        <w:rPr>
          <w:sz w:val="26"/>
          <w:szCs w:val="26"/>
        </w:rPr>
        <w:t>.</w:t>
      </w:r>
    </w:p>
    <w:p w14:paraId="4EFCF374" w14:textId="77777777" w:rsidR="00C5237F" w:rsidRPr="00C5237F" w:rsidRDefault="00C5237F" w:rsidP="00266C82">
      <w:pPr>
        <w:rPr>
          <w:sz w:val="26"/>
          <w:szCs w:val="26"/>
        </w:rPr>
      </w:pPr>
    </w:p>
    <w:p w14:paraId="59149017" w14:textId="008DE6BF" w:rsidR="00C5237F" w:rsidRPr="00C5237F" w:rsidRDefault="00C5237F" w:rsidP="00266C82">
      <w:pPr>
        <w:rPr>
          <w:sz w:val="26"/>
          <w:szCs w:val="26"/>
        </w:rPr>
      </w:pPr>
      <w:proofErr w:type="spellStart"/>
      <w:r w:rsidRPr="002E0C53">
        <w:rPr>
          <w:sz w:val="26"/>
          <w:szCs w:val="26"/>
        </w:rPr>
        <w:t>Idamavoca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Bhagavā</w:t>
      </w:r>
      <w:proofErr w:type="spellEnd"/>
      <w:r w:rsidRPr="002E0C53">
        <w:rPr>
          <w:sz w:val="26"/>
          <w:szCs w:val="26"/>
        </w:rPr>
        <w:t xml:space="preserve">. </w:t>
      </w:r>
      <w:proofErr w:type="spellStart"/>
      <w:r w:rsidRPr="002E0C53">
        <w:rPr>
          <w:sz w:val="26"/>
          <w:szCs w:val="26"/>
        </w:rPr>
        <w:t>Attamanā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pañcavaggiyā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bhikkhū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Bhagavato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bhāsitaṃ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abhinandunti</w:t>
      </w:r>
      <w:proofErr w:type="spellEnd"/>
      <w:r w:rsidRPr="002E0C53">
        <w:rPr>
          <w:sz w:val="26"/>
          <w:szCs w:val="26"/>
        </w:rPr>
        <w:t>.</w:t>
      </w:r>
    </w:p>
    <w:p w14:paraId="5ED9DA44" w14:textId="77777777" w:rsidR="00C5237F" w:rsidRPr="00C5237F" w:rsidRDefault="00C5237F" w:rsidP="00266C82">
      <w:pPr>
        <w:rPr>
          <w:sz w:val="26"/>
          <w:szCs w:val="26"/>
        </w:rPr>
      </w:pPr>
    </w:p>
    <w:p w14:paraId="66975B56" w14:textId="0A1880D7" w:rsidR="00C5237F" w:rsidRPr="00C5237F" w:rsidRDefault="00C5237F" w:rsidP="00266C82">
      <w:pPr>
        <w:rPr>
          <w:sz w:val="26"/>
          <w:szCs w:val="26"/>
        </w:rPr>
      </w:pPr>
      <w:proofErr w:type="spellStart"/>
      <w:r w:rsidRPr="002E0C53">
        <w:rPr>
          <w:sz w:val="26"/>
          <w:szCs w:val="26"/>
        </w:rPr>
        <w:t>Imasmiñca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pana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veyyākaraṇasmiṃ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bhaññamāne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āyasmato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Koṇḍaññassa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virajaṃ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vītamalaṃ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dhammacakkhuṃ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udapādi</w:t>
      </w:r>
      <w:proofErr w:type="spellEnd"/>
      <w:r w:rsidRPr="002E0C53">
        <w:rPr>
          <w:sz w:val="26"/>
          <w:szCs w:val="26"/>
        </w:rPr>
        <w:t xml:space="preserve"> – “</w:t>
      </w:r>
      <w:proofErr w:type="spellStart"/>
      <w:r w:rsidRPr="002E0C53">
        <w:rPr>
          <w:sz w:val="26"/>
          <w:szCs w:val="26"/>
        </w:rPr>
        <w:t>yaṃ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kiñci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samudayadhammaṃ</w:t>
      </w:r>
      <w:proofErr w:type="spellEnd"/>
      <w:r w:rsidRPr="002E0C53">
        <w:rPr>
          <w:sz w:val="26"/>
          <w:szCs w:val="26"/>
        </w:rPr>
        <w:t xml:space="preserve">, </w:t>
      </w:r>
      <w:proofErr w:type="spellStart"/>
      <w:r w:rsidRPr="002E0C53">
        <w:rPr>
          <w:sz w:val="26"/>
          <w:szCs w:val="26"/>
        </w:rPr>
        <w:t>sabbaṃ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taṃ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nirodhadhamman”ti</w:t>
      </w:r>
      <w:proofErr w:type="spellEnd"/>
      <w:r w:rsidRPr="002E0C53">
        <w:rPr>
          <w:sz w:val="26"/>
          <w:szCs w:val="26"/>
        </w:rPr>
        <w:t>.</w:t>
      </w:r>
    </w:p>
    <w:p w14:paraId="691367FC" w14:textId="77777777" w:rsidR="00C5237F" w:rsidRPr="00C5237F" w:rsidRDefault="00C5237F" w:rsidP="00266C82">
      <w:pPr>
        <w:rPr>
          <w:sz w:val="26"/>
          <w:szCs w:val="26"/>
        </w:rPr>
      </w:pPr>
    </w:p>
    <w:p w14:paraId="28890B03" w14:textId="46690ED6" w:rsidR="00C5237F" w:rsidRPr="00C5237F" w:rsidRDefault="00C5237F" w:rsidP="00266C82">
      <w:pPr>
        <w:rPr>
          <w:sz w:val="26"/>
          <w:szCs w:val="26"/>
        </w:rPr>
      </w:pPr>
      <w:proofErr w:type="spellStart"/>
      <w:r w:rsidRPr="002E0C53">
        <w:rPr>
          <w:sz w:val="26"/>
          <w:szCs w:val="26"/>
        </w:rPr>
        <w:t>Pavattite</w:t>
      </w:r>
      <w:proofErr w:type="spellEnd"/>
      <w:r w:rsidRPr="002E0C53">
        <w:rPr>
          <w:sz w:val="26"/>
          <w:szCs w:val="26"/>
        </w:rPr>
        <w:t xml:space="preserve"> ca </w:t>
      </w:r>
      <w:proofErr w:type="spellStart"/>
      <w:r w:rsidRPr="002E0C53">
        <w:rPr>
          <w:sz w:val="26"/>
          <w:szCs w:val="26"/>
        </w:rPr>
        <w:t>pana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Bhagavatā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dhammacakke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Bhummā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devā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saddamanussāvesuṃ</w:t>
      </w:r>
      <w:proofErr w:type="spellEnd"/>
      <w:r w:rsidRPr="002E0C53">
        <w:rPr>
          <w:sz w:val="26"/>
          <w:szCs w:val="26"/>
        </w:rPr>
        <w:t xml:space="preserve"> – “</w:t>
      </w:r>
      <w:proofErr w:type="spellStart"/>
      <w:r w:rsidRPr="002E0C53">
        <w:rPr>
          <w:sz w:val="26"/>
          <w:szCs w:val="26"/>
        </w:rPr>
        <w:t>etaṃ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Bhagavatā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Bārāṇasiyaṃ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Isipatane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Migadāye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anuttaraṃ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dhammacakkaṃ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pavattitaṃ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appaṭivattiyaṃ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samaṇena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vā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brāhmaṇena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vā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devena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vā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mārena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vā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brahmunā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vā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kenaci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vā</w:t>
      </w:r>
      <w:proofErr w:type="spellEnd"/>
      <w:r w:rsidRPr="002E0C53">
        <w:rPr>
          <w:sz w:val="26"/>
          <w:szCs w:val="26"/>
        </w:rPr>
        <w:t xml:space="preserve"> </w:t>
      </w:r>
      <w:proofErr w:type="spellStart"/>
      <w:r w:rsidRPr="002E0C53">
        <w:rPr>
          <w:sz w:val="26"/>
          <w:szCs w:val="26"/>
        </w:rPr>
        <w:t>lokasmin”ti</w:t>
      </w:r>
      <w:proofErr w:type="spellEnd"/>
      <w:r w:rsidRPr="002E0C53">
        <w:rPr>
          <w:sz w:val="26"/>
          <w:szCs w:val="26"/>
        </w:rPr>
        <w:t>.</w:t>
      </w:r>
    </w:p>
    <w:p w14:paraId="476AFD9C" w14:textId="77777777" w:rsidR="00C5237F" w:rsidRPr="00C5237F" w:rsidRDefault="00C5237F" w:rsidP="00266C82">
      <w:pPr>
        <w:rPr>
          <w:sz w:val="26"/>
          <w:szCs w:val="26"/>
        </w:rPr>
      </w:pPr>
    </w:p>
    <w:p w14:paraId="6E9029A7" w14:textId="2E3DE7D9" w:rsidR="00C5237F" w:rsidRPr="00C5237F" w:rsidRDefault="00C5237F" w:rsidP="00266C82">
      <w:pPr>
        <w:rPr>
          <w:sz w:val="26"/>
          <w:szCs w:val="26"/>
        </w:rPr>
      </w:pPr>
      <w:proofErr w:type="spellStart"/>
      <w:r w:rsidRPr="0048756B">
        <w:rPr>
          <w:sz w:val="26"/>
          <w:szCs w:val="26"/>
        </w:rPr>
        <w:t>Bhummānaṃ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devānaṃ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saddaṃ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sutvā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Cātumahārājikā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saddamanussāvesuṃ</w:t>
      </w:r>
      <w:proofErr w:type="spellEnd"/>
      <w:r w:rsidRPr="0048756B">
        <w:rPr>
          <w:sz w:val="26"/>
          <w:szCs w:val="26"/>
        </w:rPr>
        <w:t xml:space="preserve"> – “</w:t>
      </w:r>
      <w:proofErr w:type="spellStart"/>
      <w:r w:rsidRPr="0048756B">
        <w:rPr>
          <w:sz w:val="26"/>
          <w:szCs w:val="26"/>
        </w:rPr>
        <w:t>etaṃ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Bhagavatā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Bārāṇasiyaṃ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Isipatane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Migadāye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anuttaraṃ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dhammacakkaṃ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pavattitaṃ</w:t>
      </w:r>
      <w:proofErr w:type="spellEnd"/>
      <w:r w:rsidRPr="0048756B">
        <w:rPr>
          <w:sz w:val="26"/>
          <w:szCs w:val="26"/>
        </w:rPr>
        <w:t xml:space="preserve">, </w:t>
      </w:r>
      <w:proofErr w:type="spellStart"/>
      <w:r w:rsidRPr="0048756B">
        <w:rPr>
          <w:sz w:val="26"/>
          <w:szCs w:val="26"/>
        </w:rPr>
        <w:t>appaṭivattiyaṃ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samaṇena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brāhmaṇena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devena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mārena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brahmunā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kenaci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lokasmin”ti</w:t>
      </w:r>
      <w:proofErr w:type="spellEnd"/>
      <w:r w:rsidRPr="0048756B">
        <w:rPr>
          <w:sz w:val="26"/>
          <w:szCs w:val="26"/>
        </w:rPr>
        <w:t>.</w:t>
      </w:r>
    </w:p>
    <w:p w14:paraId="17F43D3C" w14:textId="77777777" w:rsidR="00C5237F" w:rsidRPr="00C5237F" w:rsidRDefault="00C5237F" w:rsidP="00266C82">
      <w:pPr>
        <w:rPr>
          <w:sz w:val="26"/>
          <w:szCs w:val="26"/>
        </w:rPr>
      </w:pPr>
    </w:p>
    <w:p w14:paraId="0FDDF2A1" w14:textId="41653728" w:rsidR="00C5237F" w:rsidRPr="00C5237F" w:rsidRDefault="00C5237F" w:rsidP="00266C82">
      <w:pPr>
        <w:rPr>
          <w:sz w:val="26"/>
          <w:szCs w:val="26"/>
        </w:rPr>
      </w:pPr>
      <w:proofErr w:type="spellStart"/>
      <w:r w:rsidRPr="0048756B">
        <w:rPr>
          <w:sz w:val="26"/>
          <w:szCs w:val="26"/>
        </w:rPr>
        <w:t>Cātumahārājikānaṃ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devānaṃ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saddaṃ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sutvā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Tāvatiṃsā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devā</w:t>
      </w:r>
      <w:proofErr w:type="spellEnd"/>
      <w:r w:rsidRPr="0048756B">
        <w:rPr>
          <w:sz w:val="26"/>
          <w:szCs w:val="26"/>
        </w:rPr>
        <w:t xml:space="preserve"> …pe… </w:t>
      </w:r>
      <w:proofErr w:type="spellStart"/>
      <w:r w:rsidRPr="0048756B">
        <w:rPr>
          <w:sz w:val="26"/>
          <w:szCs w:val="26"/>
        </w:rPr>
        <w:t>Yāmā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devā</w:t>
      </w:r>
      <w:proofErr w:type="spellEnd"/>
      <w:r w:rsidRPr="0048756B">
        <w:rPr>
          <w:sz w:val="26"/>
          <w:szCs w:val="26"/>
        </w:rPr>
        <w:t xml:space="preserve"> …pe… </w:t>
      </w:r>
      <w:proofErr w:type="spellStart"/>
      <w:r w:rsidRPr="0048756B">
        <w:rPr>
          <w:sz w:val="26"/>
          <w:szCs w:val="26"/>
        </w:rPr>
        <w:t>Tusitā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devā</w:t>
      </w:r>
      <w:proofErr w:type="spellEnd"/>
      <w:r w:rsidRPr="0048756B">
        <w:rPr>
          <w:sz w:val="26"/>
          <w:szCs w:val="26"/>
        </w:rPr>
        <w:t xml:space="preserve"> …pe… </w:t>
      </w:r>
      <w:proofErr w:type="spellStart"/>
      <w:r w:rsidRPr="0048756B">
        <w:rPr>
          <w:sz w:val="26"/>
          <w:szCs w:val="26"/>
        </w:rPr>
        <w:t>Nimmānaratī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devā</w:t>
      </w:r>
      <w:proofErr w:type="spellEnd"/>
      <w:r w:rsidRPr="0048756B">
        <w:rPr>
          <w:sz w:val="26"/>
          <w:szCs w:val="26"/>
        </w:rPr>
        <w:t xml:space="preserve"> …pe… </w:t>
      </w:r>
      <w:proofErr w:type="spellStart"/>
      <w:r w:rsidRPr="0048756B">
        <w:rPr>
          <w:sz w:val="26"/>
          <w:szCs w:val="26"/>
        </w:rPr>
        <w:t>Paranimmitavasavattī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devā</w:t>
      </w:r>
      <w:proofErr w:type="spellEnd"/>
      <w:r w:rsidRPr="0048756B">
        <w:rPr>
          <w:sz w:val="26"/>
          <w:szCs w:val="26"/>
        </w:rPr>
        <w:t xml:space="preserve"> …pe… </w:t>
      </w:r>
      <w:proofErr w:type="spellStart"/>
      <w:r w:rsidRPr="0048756B">
        <w:rPr>
          <w:sz w:val="26"/>
          <w:szCs w:val="26"/>
        </w:rPr>
        <w:t>Brahmakāyikā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saddamanussāvesuṃ</w:t>
      </w:r>
      <w:proofErr w:type="spellEnd"/>
      <w:r w:rsidRPr="0048756B">
        <w:rPr>
          <w:sz w:val="26"/>
          <w:szCs w:val="26"/>
        </w:rPr>
        <w:t>– “</w:t>
      </w:r>
      <w:proofErr w:type="spellStart"/>
      <w:r w:rsidRPr="0048756B">
        <w:rPr>
          <w:sz w:val="26"/>
          <w:szCs w:val="26"/>
        </w:rPr>
        <w:t>etaṃ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Bhagavatā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Bārāṇasiyaṃ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Isipatane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Migadāye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anuttaraṃ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dhammacakkaṃ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pavattitaṃ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appaṭivattiyaṃ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samaṇena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brāhmaṇena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devena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mārena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brahmunā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kenaci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vā</w:t>
      </w:r>
      <w:proofErr w:type="spellEnd"/>
      <w:r w:rsidRPr="0048756B">
        <w:rPr>
          <w:sz w:val="26"/>
          <w:szCs w:val="26"/>
        </w:rPr>
        <w:t xml:space="preserve"> </w:t>
      </w:r>
      <w:proofErr w:type="spellStart"/>
      <w:r w:rsidRPr="0048756B">
        <w:rPr>
          <w:sz w:val="26"/>
          <w:szCs w:val="26"/>
        </w:rPr>
        <w:t>lokasmin”ti</w:t>
      </w:r>
      <w:proofErr w:type="spellEnd"/>
      <w:r w:rsidRPr="0048756B">
        <w:rPr>
          <w:sz w:val="26"/>
          <w:szCs w:val="26"/>
        </w:rPr>
        <w:t>.</w:t>
      </w:r>
    </w:p>
    <w:p w14:paraId="6301D6BD" w14:textId="77777777" w:rsidR="00C5237F" w:rsidRPr="00C5237F" w:rsidRDefault="00C5237F" w:rsidP="00266C82">
      <w:pPr>
        <w:rPr>
          <w:sz w:val="26"/>
          <w:szCs w:val="26"/>
        </w:rPr>
      </w:pPr>
    </w:p>
    <w:p w14:paraId="58980F5D" w14:textId="01E44027" w:rsidR="00C5237F" w:rsidRPr="00C5237F" w:rsidRDefault="00C5237F" w:rsidP="00266C82">
      <w:pPr>
        <w:rPr>
          <w:sz w:val="26"/>
          <w:szCs w:val="26"/>
        </w:rPr>
      </w:pPr>
      <w:proofErr w:type="spellStart"/>
      <w:r w:rsidRPr="00BC0140">
        <w:rPr>
          <w:sz w:val="26"/>
          <w:szCs w:val="26"/>
        </w:rPr>
        <w:t>Itīha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tena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khaṇena</w:t>
      </w:r>
      <w:proofErr w:type="spellEnd"/>
      <w:r w:rsidRPr="00BC0140">
        <w:rPr>
          <w:sz w:val="26"/>
          <w:szCs w:val="26"/>
        </w:rPr>
        <w:t xml:space="preserve">, </w:t>
      </w:r>
      <w:proofErr w:type="spellStart"/>
      <w:r w:rsidRPr="00BC0140">
        <w:rPr>
          <w:sz w:val="26"/>
          <w:szCs w:val="26"/>
        </w:rPr>
        <w:t>tena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layena</w:t>
      </w:r>
      <w:proofErr w:type="spellEnd"/>
      <w:r w:rsidRPr="00BC0140">
        <w:rPr>
          <w:sz w:val="26"/>
          <w:szCs w:val="26"/>
        </w:rPr>
        <w:t xml:space="preserve">‚ </w:t>
      </w:r>
      <w:proofErr w:type="spellStart"/>
      <w:r w:rsidRPr="00BC0140">
        <w:rPr>
          <w:sz w:val="26"/>
          <w:szCs w:val="26"/>
        </w:rPr>
        <w:t>tena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muhuttena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yāva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Brahmalokā</w:t>
      </w:r>
      <w:proofErr w:type="spellEnd"/>
      <w:r w:rsidRPr="00BC0140">
        <w:rPr>
          <w:sz w:val="26"/>
          <w:szCs w:val="26"/>
        </w:rPr>
        <w:t xml:space="preserve"> saddo </w:t>
      </w:r>
      <w:proofErr w:type="spellStart"/>
      <w:r w:rsidRPr="00BC0140">
        <w:rPr>
          <w:sz w:val="26"/>
          <w:szCs w:val="26"/>
        </w:rPr>
        <w:t>abbhuggacchi</w:t>
      </w:r>
      <w:proofErr w:type="spellEnd"/>
      <w:r w:rsidRPr="00BC0140">
        <w:rPr>
          <w:sz w:val="26"/>
          <w:szCs w:val="26"/>
        </w:rPr>
        <w:t xml:space="preserve">. </w:t>
      </w:r>
      <w:proofErr w:type="spellStart"/>
      <w:r w:rsidRPr="00BC0140">
        <w:rPr>
          <w:sz w:val="26"/>
          <w:szCs w:val="26"/>
        </w:rPr>
        <w:t>Ayañca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dasasahassi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lokadhātu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saṅkampi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sampakampi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sampavedhi</w:t>
      </w:r>
      <w:proofErr w:type="spellEnd"/>
      <w:r w:rsidRPr="00BC0140">
        <w:rPr>
          <w:sz w:val="26"/>
          <w:szCs w:val="26"/>
        </w:rPr>
        <w:t xml:space="preserve">. </w:t>
      </w:r>
      <w:proofErr w:type="spellStart"/>
      <w:r w:rsidRPr="00BC0140">
        <w:rPr>
          <w:sz w:val="26"/>
          <w:szCs w:val="26"/>
        </w:rPr>
        <w:t>Appamāṇo</w:t>
      </w:r>
      <w:proofErr w:type="spellEnd"/>
      <w:r w:rsidRPr="00BC0140">
        <w:rPr>
          <w:sz w:val="26"/>
          <w:szCs w:val="26"/>
        </w:rPr>
        <w:t xml:space="preserve"> ca </w:t>
      </w:r>
      <w:proofErr w:type="spellStart"/>
      <w:r w:rsidRPr="00BC0140">
        <w:rPr>
          <w:sz w:val="26"/>
          <w:szCs w:val="26"/>
        </w:rPr>
        <w:t>uḷāro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obhāso</w:t>
      </w:r>
      <w:proofErr w:type="spellEnd"/>
      <w:r w:rsidRPr="00BC0140">
        <w:rPr>
          <w:sz w:val="26"/>
          <w:szCs w:val="26"/>
        </w:rPr>
        <w:t xml:space="preserve"> loke </w:t>
      </w:r>
      <w:proofErr w:type="spellStart"/>
      <w:r w:rsidRPr="00BC0140">
        <w:rPr>
          <w:sz w:val="26"/>
          <w:szCs w:val="26"/>
        </w:rPr>
        <w:t>pāturahosi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atikkamma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devānaṃ</w:t>
      </w:r>
      <w:proofErr w:type="spellEnd"/>
      <w:r w:rsidRPr="00BC0140">
        <w:rPr>
          <w:sz w:val="26"/>
          <w:szCs w:val="26"/>
        </w:rPr>
        <w:t xml:space="preserve"> </w:t>
      </w:r>
      <w:proofErr w:type="spellStart"/>
      <w:r w:rsidRPr="00BC0140">
        <w:rPr>
          <w:sz w:val="26"/>
          <w:szCs w:val="26"/>
        </w:rPr>
        <w:t>devânubhāvaṃ</w:t>
      </w:r>
      <w:proofErr w:type="spellEnd"/>
      <w:r w:rsidRPr="00BC0140">
        <w:rPr>
          <w:sz w:val="26"/>
          <w:szCs w:val="26"/>
        </w:rPr>
        <w:t>.</w:t>
      </w:r>
    </w:p>
    <w:p w14:paraId="2C7DC354" w14:textId="77777777" w:rsidR="00C5237F" w:rsidRPr="00C5237F" w:rsidRDefault="00C5237F" w:rsidP="00266C82">
      <w:pPr>
        <w:rPr>
          <w:sz w:val="26"/>
          <w:szCs w:val="26"/>
        </w:rPr>
      </w:pPr>
    </w:p>
    <w:p w14:paraId="7A741402" w14:textId="03012660" w:rsidR="00C5237F" w:rsidRDefault="00C5237F" w:rsidP="00266C82">
      <w:pPr>
        <w:rPr>
          <w:sz w:val="26"/>
          <w:szCs w:val="26"/>
        </w:rPr>
      </w:pPr>
      <w:r w:rsidRPr="00C5237F">
        <w:rPr>
          <w:sz w:val="26"/>
          <w:szCs w:val="26"/>
        </w:rPr>
        <w:lastRenderedPageBreak/>
        <w:t xml:space="preserve">Atha </w:t>
      </w:r>
      <w:proofErr w:type="spellStart"/>
      <w:r w:rsidRPr="00C5237F">
        <w:rPr>
          <w:sz w:val="26"/>
          <w:szCs w:val="26"/>
        </w:rPr>
        <w:t>kho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Bhagavā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udānaṃ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udānesi</w:t>
      </w:r>
      <w:proofErr w:type="spellEnd"/>
      <w:r w:rsidRPr="00C5237F">
        <w:rPr>
          <w:sz w:val="26"/>
          <w:szCs w:val="26"/>
        </w:rPr>
        <w:t xml:space="preserve"> – “</w:t>
      </w:r>
      <w:proofErr w:type="spellStart"/>
      <w:r w:rsidRPr="00C5237F">
        <w:rPr>
          <w:sz w:val="26"/>
          <w:szCs w:val="26"/>
        </w:rPr>
        <w:t>Aññāsi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vata</w:t>
      </w:r>
      <w:proofErr w:type="spellEnd"/>
      <w:r w:rsidRPr="00C5237F">
        <w:rPr>
          <w:sz w:val="26"/>
          <w:szCs w:val="26"/>
        </w:rPr>
        <w:t xml:space="preserve">, </w:t>
      </w:r>
      <w:proofErr w:type="spellStart"/>
      <w:r w:rsidRPr="00C5237F">
        <w:rPr>
          <w:sz w:val="26"/>
          <w:szCs w:val="26"/>
        </w:rPr>
        <w:t>bho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Koṇḍañño</w:t>
      </w:r>
      <w:proofErr w:type="spellEnd"/>
      <w:r w:rsidRPr="00C5237F">
        <w:rPr>
          <w:sz w:val="26"/>
          <w:szCs w:val="26"/>
        </w:rPr>
        <w:t xml:space="preserve">, </w:t>
      </w:r>
      <w:proofErr w:type="spellStart"/>
      <w:r w:rsidRPr="00C5237F">
        <w:rPr>
          <w:sz w:val="26"/>
          <w:szCs w:val="26"/>
        </w:rPr>
        <w:t>aññāsi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vata</w:t>
      </w:r>
      <w:proofErr w:type="spellEnd"/>
      <w:r w:rsidRPr="00C5237F">
        <w:rPr>
          <w:sz w:val="26"/>
          <w:szCs w:val="26"/>
        </w:rPr>
        <w:t xml:space="preserve">, </w:t>
      </w:r>
      <w:proofErr w:type="spellStart"/>
      <w:r w:rsidRPr="00C5237F">
        <w:rPr>
          <w:sz w:val="26"/>
          <w:szCs w:val="26"/>
        </w:rPr>
        <w:t>bho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Koṇḍañño”ti</w:t>
      </w:r>
      <w:proofErr w:type="spellEnd"/>
      <w:r w:rsidRPr="00C5237F">
        <w:rPr>
          <w:sz w:val="26"/>
          <w:szCs w:val="26"/>
        </w:rPr>
        <w:t xml:space="preserve">! </w:t>
      </w:r>
      <w:proofErr w:type="spellStart"/>
      <w:r w:rsidRPr="00C5237F">
        <w:rPr>
          <w:sz w:val="26"/>
          <w:szCs w:val="26"/>
        </w:rPr>
        <w:t>Iti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h’idaṃ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āyasmato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Koṇḍaññassa</w:t>
      </w:r>
      <w:proofErr w:type="spellEnd"/>
      <w:r w:rsidRPr="00C5237F">
        <w:rPr>
          <w:sz w:val="26"/>
          <w:szCs w:val="26"/>
        </w:rPr>
        <w:t xml:space="preserve"> ‘</w:t>
      </w:r>
      <w:proofErr w:type="spellStart"/>
      <w:r w:rsidRPr="00C5237F">
        <w:rPr>
          <w:sz w:val="26"/>
          <w:szCs w:val="26"/>
        </w:rPr>
        <w:t>Aññāsi-Koṇḍañño</w:t>
      </w:r>
      <w:proofErr w:type="spellEnd"/>
      <w:r w:rsidRPr="00C5237F">
        <w:rPr>
          <w:sz w:val="26"/>
          <w:szCs w:val="26"/>
        </w:rPr>
        <w:t xml:space="preserve">’ </w:t>
      </w:r>
      <w:proofErr w:type="spellStart"/>
      <w:r w:rsidRPr="00C5237F">
        <w:rPr>
          <w:sz w:val="26"/>
          <w:szCs w:val="26"/>
        </w:rPr>
        <w:t>tv’eva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nāmaṃ</w:t>
      </w:r>
      <w:proofErr w:type="spellEnd"/>
      <w:r w:rsidRPr="00C5237F">
        <w:rPr>
          <w:sz w:val="26"/>
          <w:szCs w:val="26"/>
        </w:rPr>
        <w:t xml:space="preserve"> </w:t>
      </w:r>
      <w:proofErr w:type="spellStart"/>
      <w:r w:rsidRPr="00C5237F">
        <w:rPr>
          <w:sz w:val="26"/>
          <w:szCs w:val="26"/>
        </w:rPr>
        <w:t>ahosî’ti</w:t>
      </w:r>
      <w:proofErr w:type="spellEnd"/>
      <w:r w:rsidRPr="00C5237F">
        <w:rPr>
          <w:sz w:val="26"/>
          <w:szCs w:val="26"/>
        </w:rPr>
        <w:t>.</w:t>
      </w:r>
    </w:p>
    <w:p w14:paraId="1A99F332" w14:textId="06CFF390" w:rsidR="00A54F4D" w:rsidRPr="00EA7069" w:rsidRDefault="00A54F4D" w:rsidP="00266C82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52309CFE" w14:textId="77777777" w:rsidR="00C5237F" w:rsidRDefault="00C5237F" w:rsidP="00266C82">
      <w:pPr>
        <w:rPr>
          <w:b/>
        </w:rPr>
      </w:pPr>
    </w:p>
    <w:p w14:paraId="7A234438" w14:textId="2BE1FB80" w:rsidR="00C5237F" w:rsidRPr="000C3FF7" w:rsidRDefault="00C5237F" w:rsidP="00266C82">
      <w:pPr>
        <w:rPr>
          <w:b/>
          <w:sz w:val="26"/>
          <w:szCs w:val="26"/>
        </w:rPr>
      </w:pPr>
      <w:proofErr w:type="spellStart"/>
      <w:r w:rsidRPr="000C3FF7">
        <w:rPr>
          <w:b/>
          <w:sz w:val="26"/>
          <w:szCs w:val="26"/>
        </w:rPr>
        <w:t>Từ</w:t>
      </w:r>
      <w:proofErr w:type="spellEnd"/>
      <w:r w:rsidRPr="000C3FF7">
        <w:rPr>
          <w:b/>
          <w:sz w:val="26"/>
          <w:szCs w:val="26"/>
        </w:rPr>
        <w:t xml:space="preserve"> </w:t>
      </w:r>
      <w:proofErr w:type="spellStart"/>
      <w:r w:rsidRPr="000C3FF7">
        <w:rPr>
          <w:b/>
          <w:sz w:val="26"/>
          <w:szCs w:val="26"/>
        </w:rPr>
        <w:t>vựng</w:t>
      </w:r>
      <w:proofErr w:type="spellEnd"/>
      <w:r w:rsidRPr="000C3FF7">
        <w:rPr>
          <w:b/>
          <w:sz w:val="26"/>
          <w:szCs w:val="26"/>
        </w:rPr>
        <w:t xml:space="preserve"> </w:t>
      </w:r>
      <w:proofErr w:type="spellStart"/>
      <w:r w:rsidRPr="000C3FF7">
        <w:rPr>
          <w:b/>
          <w:sz w:val="26"/>
          <w:szCs w:val="26"/>
        </w:rPr>
        <w:t>đoạn</w:t>
      </w:r>
      <w:proofErr w:type="spellEnd"/>
      <w:r w:rsidR="00EA7069">
        <w:rPr>
          <w:b/>
          <w:sz w:val="26"/>
          <w:szCs w:val="26"/>
        </w:rPr>
        <w:t xml:space="preserve"> </w:t>
      </w:r>
      <w:proofErr w:type="spellStart"/>
      <w:r w:rsidR="00EA7069">
        <w:rPr>
          <w:b/>
          <w:sz w:val="26"/>
          <w:szCs w:val="26"/>
        </w:rPr>
        <w:t>kinh</w:t>
      </w:r>
      <w:proofErr w:type="spellEnd"/>
      <w:r w:rsidRPr="000C3FF7">
        <w:rPr>
          <w:b/>
          <w:sz w:val="26"/>
          <w:szCs w:val="26"/>
        </w:rPr>
        <w:t xml:space="preserve"> </w:t>
      </w:r>
      <w:r w:rsidR="00EA7069">
        <w:rPr>
          <w:b/>
          <w:sz w:val="26"/>
          <w:szCs w:val="26"/>
        </w:rPr>
        <w:t>5.2</w:t>
      </w:r>
    </w:p>
    <w:p w14:paraId="35FD207D" w14:textId="77777777" w:rsidR="00C5237F" w:rsidRPr="000C3FF7" w:rsidRDefault="00C5237F" w:rsidP="00266C82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902"/>
        <w:gridCol w:w="2610"/>
        <w:gridCol w:w="3780"/>
      </w:tblGrid>
      <w:tr w:rsidR="00C5237F" w:rsidRPr="000C3FF7" w14:paraId="72D30A10" w14:textId="77777777" w:rsidTr="00A54F4D">
        <w:tc>
          <w:tcPr>
            <w:tcW w:w="708" w:type="dxa"/>
            <w:vAlign w:val="center"/>
          </w:tcPr>
          <w:p w14:paraId="4AD436E6" w14:textId="77777777" w:rsidR="00C5237F" w:rsidRPr="00020400" w:rsidRDefault="00C5237F" w:rsidP="00266C82">
            <w:pPr>
              <w:jc w:val="center"/>
              <w:rPr>
                <w:b/>
                <w:sz w:val="26"/>
                <w:szCs w:val="26"/>
              </w:rPr>
            </w:pPr>
            <w:r w:rsidRPr="0002040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2" w:type="dxa"/>
            <w:vAlign w:val="center"/>
          </w:tcPr>
          <w:p w14:paraId="4A4AE714" w14:textId="77777777" w:rsidR="00C5237F" w:rsidRPr="00BC0140" w:rsidRDefault="00C5237F" w:rsidP="00266C8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Từ</w:t>
            </w:r>
            <w:proofErr w:type="spellEnd"/>
            <w:r w:rsidRPr="00BC0140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610" w:type="dxa"/>
            <w:vAlign w:val="center"/>
          </w:tcPr>
          <w:p w14:paraId="368FB5B8" w14:textId="77777777" w:rsidR="00C5237F" w:rsidRPr="00F81D01" w:rsidRDefault="00C5237F" w:rsidP="00266C8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81D01">
              <w:rPr>
                <w:b/>
                <w:sz w:val="26"/>
                <w:szCs w:val="26"/>
              </w:rPr>
              <w:t>Nghĩa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Việt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liên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quan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đến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đoạn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780" w:type="dxa"/>
            <w:vAlign w:val="center"/>
          </w:tcPr>
          <w:p w14:paraId="423B2A50" w14:textId="77777777" w:rsidR="00C5237F" w:rsidRPr="00C230B8" w:rsidRDefault="00C5237F" w:rsidP="00266C82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C230B8">
              <w:rPr>
                <w:b/>
                <w:sz w:val="26"/>
                <w:szCs w:val="26"/>
              </w:rPr>
              <w:t>Từ</w:t>
            </w:r>
            <w:proofErr w:type="spellEnd"/>
            <w:r w:rsidRPr="00C230B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230B8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294FD4" w:rsidRPr="000C3FF7" w14:paraId="45FDE763" w14:textId="77777777" w:rsidTr="00A54F4D">
        <w:tc>
          <w:tcPr>
            <w:tcW w:w="708" w:type="dxa"/>
            <w:vAlign w:val="center"/>
          </w:tcPr>
          <w:p w14:paraId="25360133" w14:textId="2DC05C53" w:rsidR="00294FD4" w:rsidRPr="00F65B2C" w:rsidRDefault="00F65B2C" w:rsidP="00266C8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02" w:type="dxa"/>
            <w:vAlign w:val="center"/>
          </w:tcPr>
          <w:p w14:paraId="23D8BEE5" w14:textId="002191D2" w:rsidR="00294FD4" w:rsidRPr="00BC0140" w:rsidRDefault="00F65B2C" w:rsidP="00266C82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Yāva</w:t>
            </w:r>
            <w:proofErr w:type="spellEnd"/>
          </w:p>
        </w:tc>
        <w:tc>
          <w:tcPr>
            <w:tcW w:w="2610" w:type="dxa"/>
            <w:vAlign w:val="center"/>
          </w:tcPr>
          <w:p w14:paraId="4D2027F7" w14:textId="0DE19FDD" w:rsidR="00294FD4" w:rsidRPr="00F81D01" w:rsidRDefault="00FD5576" w:rsidP="00266C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mực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65AA0139" w14:textId="24A8BB0A" w:rsidR="00294FD4" w:rsidRPr="00717849" w:rsidRDefault="00FD5576" w:rsidP="00266C8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07528C" w:rsidRPr="000C3FF7" w14:paraId="77F2D25F" w14:textId="77777777" w:rsidTr="0007528C">
        <w:trPr>
          <w:trHeight w:val="200"/>
        </w:trPr>
        <w:tc>
          <w:tcPr>
            <w:tcW w:w="708" w:type="dxa"/>
          </w:tcPr>
          <w:p w14:paraId="1CBF0248" w14:textId="781C2A6C" w:rsidR="0007528C" w:rsidRPr="009E5704" w:rsidRDefault="0007528C" w:rsidP="00266C8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02" w:type="dxa"/>
          </w:tcPr>
          <w:p w14:paraId="66C737DB" w14:textId="6CBFB963" w:rsidR="0007528C" w:rsidRPr="00BC0140" w:rsidRDefault="0007528C" w:rsidP="00266C82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Kīva</w:t>
            </w:r>
            <w:proofErr w:type="spellEnd"/>
          </w:p>
        </w:tc>
        <w:tc>
          <w:tcPr>
            <w:tcW w:w="2610" w:type="dxa"/>
          </w:tcPr>
          <w:p w14:paraId="03B6B324" w14:textId="72BE8845" w:rsidR="0007528C" w:rsidRPr="00F81D01" w:rsidRDefault="0007528C" w:rsidP="00266C8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780" w:type="dxa"/>
          </w:tcPr>
          <w:p w14:paraId="130312BF" w14:textId="3BA4ECC0" w:rsidR="0007528C" w:rsidRPr="005167D2" w:rsidRDefault="0007528C" w:rsidP="00266C8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07528C" w:rsidRPr="000C3FF7" w14:paraId="4F20EA34" w14:textId="77777777" w:rsidTr="0007528C">
        <w:trPr>
          <w:trHeight w:val="200"/>
        </w:trPr>
        <w:tc>
          <w:tcPr>
            <w:tcW w:w="708" w:type="dxa"/>
          </w:tcPr>
          <w:p w14:paraId="08E8D2DA" w14:textId="05E9987E" w:rsidR="0007528C" w:rsidRDefault="0007528C" w:rsidP="00266C8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02" w:type="dxa"/>
          </w:tcPr>
          <w:p w14:paraId="66EDA9DE" w14:textId="249C00F6" w:rsidR="0007528C" w:rsidRDefault="0007528C" w:rsidP="00266C8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</w:t>
            </w:r>
          </w:p>
        </w:tc>
        <w:tc>
          <w:tcPr>
            <w:tcW w:w="2610" w:type="dxa"/>
          </w:tcPr>
          <w:p w14:paraId="469A9E16" w14:textId="0FFA04D8" w:rsidR="0007528C" w:rsidRDefault="0007528C" w:rsidP="00266C8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 [</w:t>
            </w:r>
            <w:proofErr w:type="spellStart"/>
            <w:r>
              <w:rPr>
                <w:sz w:val="26"/>
                <w:szCs w:val="26"/>
              </w:rPr>
              <w:t>gián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</w:tcPr>
          <w:p w14:paraId="34AF962C" w14:textId="2919A5C8" w:rsidR="0007528C" w:rsidRDefault="0007528C" w:rsidP="00266C8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07528C" w:rsidRPr="000C3FF7" w14:paraId="6DF40D07" w14:textId="77777777" w:rsidTr="00A54F4D">
        <w:trPr>
          <w:trHeight w:val="200"/>
        </w:trPr>
        <w:tc>
          <w:tcPr>
            <w:tcW w:w="708" w:type="dxa"/>
          </w:tcPr>
          <w:p w14:paraId="29B60D9C" w14:textId="2B640616" w:rsidR="0007528C" w:rsidRDefault="0007528C" w:rsidP="00266C8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02" w:type="dxa"/>
          </w:tcPr>
          <w:p w14:paraId="4834EA98" w14:textId="4DA183A1" w:rsidR="0007528C" w:rsidRDefault="0007528C" w:rsidP="00266C8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Bhikkhu</w:t>
            </w:r>
          </w:p>
        </w:tc>
        <w:tc>
          <w:tcPr>
            <w:tcW w:w="2610" w:type="dxa"/>
          </w:tcPr>
          <w:p w14:paraId="3118A9A7" w14:textId="53B56DB0" w:rsidR="0007528C" w:rsidRDefault="0007528C" w:rsidP="00266C8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780" w:type="dxa"/>
          </w:tcPr>
          <w:p w14:paraId="1A313CBE" w14:textId="367115F4" w:rsidR="0007528C" w:rsidRDefault="0007528C" w:rsidP="00266C8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7528C" w:rsidRPr="000C3FF7" w14:paraId="372A9FF2" w14:textId="77777777" w:rsidTr="00AA4A92">
        <w:trPr>
          <w:trHeight w:val="200"/>
        </w:trPr>
        <w:tc>
          <w:tcPr>
            <w:tcW w:w="708" w:type="dxa"/>
          </w:tcPr>
          <w:p w14:paraId="46A4B4BD" w14:textId="374A48AB" w:rsidR="0007528C" w:rsidRDefault="0007528C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02" w:type="dxa"/>
            <w:vAlign w:val="center"/>
          </w:tcPr>
          <w:p w14:paraId="60DB19C9" w14:textId="77777777" w:rsidR="0007528C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idaṃ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37B67F6B" w14:textId="5079241D" w:rsidR="0007528C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Imaṃ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610" w:type="dxa"/>
            <w:vAlign w:val="center"/>
          </w:tcPr>
          <w:p w14:paraId="6F42EDA8" w14:textId="526B3C2F" w:rsidR="0007528C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ấy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vật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780" w:type="dxa"/>
            <w:vAlign w:val="center"/>
          </w:tcPr>
          <w:p w14:paraId="75A4324D" w14:textId="76F0B422" w:rsidR="0007528C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D15F03" w:rsidRPr="000C3FF7" w14:paraId="66AE22B3" w14:textId="77777777" w:rsidTr="00D15F03">
        <w:trPr>
          <w:trHeight w:val="50"/>
        </w:trPr>
        <w:tc>
          <w:tcPr>
            <w:tcW w:w="708" w:type="dxa"/>
          </w:tcPr>
          <w:p w14:paraId="397D6E10" w14:textId="37D29752" w:rsidR="00D15F03" w:rsidRPr="009E5704" w:rsidRDefault="00D15F03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02" w:type="dxa"/>
          </w:tcPr>
          <w:p w14:paraId="1BF436B4" w14:textId="1CC77109" w:rsidR="00D15F03" w:rsidRPr="00BC0140" w:rsidRDefault="00D15F03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Catu</w:t>
            </w:r>
            <w:proofErr w:type="spellEnd"/>
          </w:p>
        </w:tc>
        <w:tc>
          <w:tcPr>
            <w:tcW w:w="2610" w:type="dxa"/>
          </w:tcPr>
          <w:p w14:paraId="02E35789" w14:textId="2C807582" w:rsidR="00D15F03" w:rsidRPr="00F81D01" w:rsidRDefault="00D15F03" w:rsidP="000752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780" w:type="dxa"/>
          </w:tcPr>
          <w:p w14:paraId="66A1C276" w14:textId="7A82D772" w:rsidR="00D15F03" w:rsidRPr="005167D2" w:rsidRDefault="00D15F0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D15F03" w:rsidRPr="000C3FF7" w14:paraId="6FED59DE" w14:textId="77777777" w:rsidTr="00A54F4D">
        <w:trPr>
          <w:trHeight w:val="50"/>
        </w:trPr>
        <w:tc>
          <w:tcPr>
            <w:tcW w:w="708" w:type="dxa"/>
          </w:tcPr>
          <w:p w14:paraId="759877B7" w14:textId="145FB02E" w:rsidR="00D15F03" w:rsidRDefault="00D15F03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02" w:type="dxa"/>
          </w:tcPr>
          <w:p w14:paraId="7535A1C3" w14:textId="40F95F77" w:rsidR="00D15F03" w:rsidRDefault="00D15F03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Ariya</w:t>
            </w:r>
            <w:proofErr w:type="spellEnd"/>
          </w:p>
        </w:tc>
        <w:tc>
          <w:tcPr>
            <w:tcW w:w="2610" w:type="dxa"/>
          </w:tcPr>
          <w:p w14:paraId="258BA077" w14:textId="0A25CB49" w:rsidR="00D15F03" w:rsidRDefault="00D15F0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Thánh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thượng</w:t>
            </w:r>
            <w:proofErr w:type="spellEnd"/>
          </w:p>
        </w:tc>
        <w:tc>
          <w:tcPr>
            <w:tcW w:w="3780" w:type="dxa"/>
          </w:tcPr>
          <w:p w14:paraId="7897BAFC" w14:textId="7CF12735" w:rsidR="00D15F03" w:rsidRDefault="00D15F0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D15F03" w:rsidRPr="000C3FF7" w14:paraId="5C5A2070" w14:textId="77777777" w:rsidTr="00A54F4D">
        <w:trPr>
          <w:trHeight w:val="50"/>
        </w:trPr>
        <w:tc>
          <w:tcPr>
            <w:tcW w:w="708" w:type="dxa"/>
          </w:tcPr>
          <w:p w14:paraId="7F9D9175" w14:textId="4A7A2419" w:rsidR="00D15F03" w:rsidRDefault="00D15F03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02" w:type="dxa"/>
          </w:tcPr>
          <w:p w14:paraId="5AE2206D" w14:textId="3FC7499C" w:rsidR="00D15F03" w:rsidRDefault="00D15F03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Saccaṃ</w:t>
            </w:r>
            <w:proofErr w:type="spellEnd"/>
          </w:p>
        </w:tc>
        <w:tc>
          <w:tcPr>
            <w:tcW w:w="2610" w:type="dxa"/>
          </w:tcPr>
          <w:p w14:paraId="3002D73B" w14:textId="10AA7599" w:rsidR="00D15F03" w:rsidRDefault="00D15F0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3780" w:type="dxa"/>
          </w:tcPr>
          <w:p w14:paraId="7807BFE8" w14:textId="21758060" w:rsidR="00D15F03" w:rsidRDefault="00D15F0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D67E3" w:rsidRPr="000C3FF7" w14:paraId="552DD8F7" w14:textId="77777777" w:rsidTr="004D67E3">
        <w:trPr>
          <w:trHeight w:val="100"/>
        </w:trPr>
        <w:tc>
          <w:tcPr>
            <w:tcW w:w="708" w:type="dxa"/>
          </w:tcPr>
          <w:p w14:paraId="089B5DF4" w14:textId="33CAA989" w:rsidR="004D67E3" w:rsidRDefault="004D67E3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2" w:type="dxa"/>
          </w:tcPr>
          <w:p w14:paraId="4B701762" w14:textId="265C47ED" w:rsidR="004D67E3" w:rsidRDefault="004D67E3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Evaṃ</w:t>
            </w:r>
            <w:proofErr w:type="spellEnd"/>
          </w:p>
        </w:tc>
        <w:tc>
          <w:tcPr>
            <w:tcW w:w="2610" w:type="dxa"/>
          </w:tcPr>
          <w:p w14:paraId="263DD7DB" w14:textId="0D460FAE" w:rsidR="004D67E3" w:rsidRDefault="004D67E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3780" w:type="dxa"/>
          </w:tcPr>
          <w:p w14:paraId="2D8EAA73" w14:textId="5F2820FE" w:rsidR="004D67E3" w:rsidRDefault="004D67E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4D67E3" w:rsidRPr="000C3FF7" w14:paraId="23B210F8" w14:textId="77777777" w:rsidTr="00A54F4D">
        <w:trPr>
          <w:trHeight w:val="100"/>
        </w:trPr>
        <w:tc>
          <w:tcPr>
            <w:tcW w:w="708" w:type="dxa"/>
          </w:tcPr>
          <w:p w14:paraId="666F93B6" w14:textId="3FB2C51D" w:rsidR="004D67E3" w:rsidRDefault="004D67E3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902" w:type="dxa"/>
          </w:tcPr>
          <w:p w14:paraId="618296B0" w14:textId="799F3402" w:rsidR="004D67E3" w:rsidRDefault="004D67E3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610" w:type="dxa"/>
          </w:tcPr>
          <w:p w14:paraId="69DBDB84" w14:textId="6B9B1B59" w:rsidR="004D67E3" w:rsidRDefault="004D67E3" w:rsidP="000752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780" w:type="dxa"/>
          </w:tcPr>
          <w:p w14:paraId="32814147" w14:textId="0D9DF110" w:rsidR="004D67E3" w:rsidRDefault="004D67E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07528C" w:rsidRPr="000C3FF7" w14:paraId="37EB41E7" w14:textId="77777777" w:rsidTr="00A54F4D">
        <w:trPr>
          <w:trHeight w:val="167"/>
        </w:trPr>
        <w:tc>
          <w:tcPr>
            <w:tcW w:w="708" w:type="dxa"/>
          </w:tcPr>
          <w:p w14:paraId="41762B35" w14:textId="459F9894" w:rsidR="0007528C" w:rsidRPr="009E5704" w:rsidRDefault="004D67E3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902" w:type="dxa"/>
          </w:tcPr>
          <w:p w14:paraId="6D646598" w14:textId="559EAE8A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arivaṭṭaṃ</w:t>
            </w:r>
            <w:proofErr w:type="spellEnd"/>
          </w:p>
        </w:tc>
        <w:tc>
          <w:tcPr>
            <w:tcW w:w="2610" w:type="dxa"/>
          </w:tcPr>
          <w:p w14:paraId="3F9A7427" w14:textId="58F6F9E3" w:rsidR="0007528C" w:rsidRPr="00F81D01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4D67E3">
              <w:rPr>
                <w:sz w:val="26"/>
                <w:szCs w:val="26"/>
              </w:rPr>
              <w:t>sự</w:t>
            </w:r>
            <w:proofErr w:type="spellEnd"/>
            <w:r w:rsidR="004D67E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 w:rsidR="004D67E3">
              <w:rPr>
                <w:sz w:val="26"/>
                <w:szCs w:val="26"/>
              </w:rPr>
              <w:t xml:space="preserve">, </w:t>
            </w:r>
            <w:proofErr w:type="spellStart"/>
            <w:r w:rsidR="004D67E3">
              <w:rPr>
                <w:sz w:val="26"/>
                <w:szCs w:val="26"/>
              </w:rPr>
              <w:t>sự</w:t>
            </w:r>
            <w:proofErr w:type="spellEnd"/>
            <w:r w:rsidR="004D67E3">
              <w:rPr>
                <w:sz w:val="26"/>
                <w:szCs w:val="26"/>
              </w:rPr>
              <w:t xml:space="preserve"> </w:t>
            </w:r>
            <w:proofErr w:type="spellStart"/>
            <w:r w:rsidR="004D67E3">
              <w:rPr>
                <w:sz w:val="26"/>
                <w:szCs w:val="26"/>
              </w:rPr>
              <w:t>nối</w:t>
            </w:r>
            <w:proofErr w:type="spellEnd"/>
            <w:r w:rsidR="004D67E3">
              <w:rPr>
                <w:sz w:val="26"/>
                <w:szCs w:val="26"/>
              </w:rPr>
              <w:t xml:space="preserve"> </w:t>
            </w:r>
            <w:proofErr w:type="spellStart"/>
            <w:r w:rsidR="004D67E3">
              <w:rPr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3780" w:type="dxa"/>
          </w:tcPr>
          <w:p w14:paraId="2366C048" w14:textId="26819C93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AA4A92" w:rsidRPr="000C3FF7" w14:paraId="0847E1A7" w14:textId="77777777" w:rsidTr="006A259C">
        <w:trPr>
          <w:trHeight w:val="278"/>
        </w:trPr>
        <w:tc>
          <w:tcPr>
            <w:tcW w:w="708" w:type="dxa"/>
          </w:tcPr>
          <w:p w14:paraId="574C1A27" w14:textId="2A82B0CB" w:rsidR="00AA4A92" w:rsidRPr="006A259C" w:rsidRDefault="0091448A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902" w:type="dxa"/>
          </w:tcPr>
          <w:p w14:paraId="1D941ED7" w14:textId="6FE2D309" w:rsidR="00AA4A92" w:rsidRPr="006A259C" w:rsidRDefault="00AA4A92" w:rsidP="0007528C">
            <w:pPr>
              <w:rPr>
                <w:b/>
                <w:sz w:val="26"/>
                <w:szCs w:val="26"/>
              </w:rPr>
            </w:pPr>
            <w:proofErr w:type="spellStart"/>
            <w:r w:rsidRPr="006A259C">
              <w:rPr>
                <w:b/>
                <w:sz w:val="26"/>
                <w:szCs w:val="26"/>
              </w:rPr>
              <w:t>Dvādas</w:t>
            </w:r>
            <w:r w:rsidR="006A259C" w:rsidRPr="006A259C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566FDB52" w14:textId="3F584C5D" w:rsidR="00AA4A92" w:rsidRPr="006A259C" w:rsidRDefault="006A259C" w:rsidP="0007528C">
            <w:pPr>
              <w:rPr>
                <w:bCs/>
                <w:sz w:val="26"/>
                <w:szCs w:val="26"/>
              </w:rPr>
            </w:pPr>
            <w:r w:rsidRPr="006A259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3780" w:type="dxa"/>
          </w:tcPr>
          <w:p w14:paraId="1C3DC1FE" w14:textId="40FB08DA" w:rsidR="00AA4A92" w:rsidRPr="006A259C" w:rsidRDefault="006A259C" w:rsidP="0007528C">
            <w:pPr>
              <w:rPr>
                <w:sz w:val="26"/>
                <w:szCs w:val="26"/>
              </w:rPr>
            </w:pPr>
            <w:proofErr w:type="spellStart"/>
            <w:r w:rsidRPr="006A259C"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AA4A92" w:rsidRPr="000C3FF7" w14:paraId="3248F792" w14:textId="77777777" w:rsidTr="006A259C">
        <w:trPr>
          <w:trHeight w:val="242"/>
        </w:trPr>
        <w:tc>
          <w:tcPr>
            <w:tcW w:w="708" w:type="dxa"/>
          </w:tcPr>
          <w:p w14:paraId="56A31AA7" w14:textId="12944DF1" w:rsidR="00AA4A92" w:rsidRPr="009E5704" w:rsidRDefault="0091448A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902" w:type="dxa"/>
          </w:tcPr>
          <w:p w14:paraId="4A425E1F" w14:textId="527C9E92" w:rsidR="00AA4A92" w:rsidRDefault="00AA4A92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Ākāro</w:t>
            </w:r>
            <w:proofErr w:type="spellEnd"/>
          </w:p>
        </w:tc>
        <w:tc>
          <w:tcPr>
            <w:tcW w:w="2610" w:type="dxa"/>
          </w:tcPr>
          <w:p w14:paraId="6F21A2DA" w14:textId="7E0F7AA4" w:rsidR="00AA4A92" w:rsidRPr="006A259C" w:rsidRDefault="006A259C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Phương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thức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điều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kiện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trạng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thái</w:t>
            </w:r>
            <w:proofErr w:type="spellEnd"/>
            <w:r w:rsidR="0091448A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="0091448A">
              <w:rPr>
                <w:bCs/>
                <w:sz w:val="26"/>
                <w:szCs w:val="26"/>
              </w:rPr>
              <w:t>phẩm</w:t>
            </w:r>
            <w:proofErr w:type="spellEnd"/>
            <w:r w:rsidR="0091448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91448A">
              <w:rPr>
                <w:bCs/>
                <w:sz w:val="26"/>
                <w:szCs w:val="26"/>
              </w:rPr>
              <w:t>chất</w:t>
            </w:r>
            <w:proofErr w:type="spellEnd"/>
            <w:r w:rsidR="0091448A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="0091448A">
              <w:rPr>
                <w:bCs/>
                <w:sz w:val="26"/>
                <w:szCs w:val="26"/>
              </w:rPr>
              <w:t>dấu</w:t>
            </w:r>
            <w:proofErr w:type="spellEnd"/>
            <w:r w:rsidR="0091448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91448A">
              <w:rPr>
                <w:bCs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3780" w:type="dxa"/>
          </w:tcPr>
          <w:p w14:paraId="78716BFE" w14:textId="774D53D1" w:rsidR="00AA4A92" w:rsidRDefault="0091448A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32280" w:rsidRPr="000C3FF7" w14:paraId="383F40A0" w14:textId="77777777" w:rsidTr="00F32280">
        <w:trPr>
          <w:trHeight w:val="80"/>
        </w:trPr>
        <w:tc>
          <w:tcPr>
            <w:tcW w:w="708" w:type="dxa"/>
          </w:tcPr>
          <w:p w14:paraId="48A875DF" w14:textId="526D30AC" w:rsidR="00F32280" w:rsidRPr="009E5704" w:rsidRDefault="00F32280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902" w:type="dxa"/>
          </w:tcPr>
          <w:p w14:paraId="01BEBA51" w14:textId="39AF6BE6" w:rsidR="00F32280" w:rsidRPr="00BC0140" w:rsidRDefault="00F32280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</w:t>
            </w:r>
            <w:r w:rsidRPr="00BC0140">
              <w:rPr>
                <w:b/>
                <w:sz w:val="26"/>
                <w:szCs w:val="26"/>
              </w:rPr>
              <w:t>athābhūtaṃ</w:t>
            </w:r>
            <w:proofErr w:type="spellEnd"/>
          </w:p>
        </w:tc>
        <w:tc>
          <w:tcPr>
            <w:tcW w:w="2610" w:type="dxa"/>
          </w:tcPr>
          <w:p w14:paraId="0CFE61C9" w14:textId="44855310" w:rsidR="00F32280" w:rsidRPr="00F81D01" w:rsidRDefault="00F3228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Đúng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theo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thực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tính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đúng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theo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hiện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3780" w:type="dxa"/>
          </w:tcPr>
          <w:p w14:paraId="15FA23E2" w14:textId="521D64E6" w:rsidR="00F32280" w:rsidRPr="005167D2" w:rsidRDefault="00F3228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F32280" w:rsidRPr="000C3FF7" w14:paraId="7A47C48A" w14:textId="77777777" w:rsidTr="00A54F4D">
        <w:trPr>
          <w:trHeight w:val="80"/>
        </w:trPr>
        <w:tc>
          <w:tcPr>
            <w:tcW w:w="708" w:type="dxa"/>
          </w:tcPr>
          <w:p w14:paraId="649BA92F" w14:textId="23ADBDDE" w:rsidR="00F32280" w:rsidRDefault="00F32280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902" w:type="dxa"/>
          </w:tcPr>
          <w:p w14:paraId="42B6644A" w14:textId="2610F675" w:rsidR="00F32280" w:rsidRDefault="00542787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Ñāṇaṃ</w:t>
            </w:r>
            <w:proofErr w:type="spellEnd"/>
          </w:p>
        </w:tc>
        <w:tc>
          <w:tcPr>
            <w:tcW w:w="2610" w:type="dxa"/>
          </w:tcPr>
          <w:p w14:paraId="6A323A28" w14:textId="704ECCD1" w:rsidR="00F32280" w:rsidRDefault="00CA008C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780" w:type="dxa"/>
          </w:tcPr>
          <w:p w14:paraId="23EDF11E" w14:textId="204CF337" w:rsidR="00F32280" w:rsidRDefault="00CA00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32280" w:rsidRPr="000C3FF7" w14:paraId="3C6EF9A1" w14:textId="77777777" w:rsidTr="00A54F4D">
        <w:trPr>
          <w:trHeight w:val="80"/>
        </w:trPr>
        <w:tc>
          <w:tcPr>
            <w:tcW w:w="708" w:type="dxa"/>
          </w:tcPr>
          <w:p w14:paraId="2E4BEEA0" w14:textId="09B00B62" w:rsidR="00F32280" w:rsidRDefault="00CA008C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902" w:type="dxa"/>
          </w:tcPr>
          <w:p w14:paraId="320E39C8" w14:textId="1AB61FAA" w:rsidR="00F32280" w:rsidRDefault="007F7699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Dassanaṃ</w:t>
            </w:r>
            <w:proofErr w:type="spellEnd"/>
          </w:p>
        </w:tc>
        <w:tc>
          <w:tcPr>
            <w:tcW w:w="2610" w:type="dxa"/>
          </w:tcPr>
          <w:p w14:paraId="66CB7656" w14:textId="2B4971E6" w:rsidR="00F32280" w:rsidRDefault="007F7699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3780" w:type="dxa"/>
          </w:tcPr>
          <w:p w14:paraId="2687A26D" w14:textId="0AA20176" w:rsidR="00F32280" w:rsidRDefault="007F7699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32280" w:rsidRPr="000C3FF7" w14:paraId="08ECCC70" w14:textId="77777777" w:rsidTr="00A54F4D">
        <w:trPr>
          <w:trHeight w:val="80"/>
        </w:trPr>
        <w:tc>
          <w:tcPr>
            <w:tcW w:w="708" w:type="dxa"/>
          </w:tcPr>
          <w:p w14:paraId="086B5AA7" w14:textId="2D48A5FE" w:rsidR="00F32280" w:rsidRDefault="007F7699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902" w:type="dxa"/>
          </w:tcPr>
          <w:p w14:paraId="19815EE2" w14:textId="4C103346" w:rsidR="00F32280" w:rsidRDefault="00577431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Su</w:t>
            </w:r>
            <w:proofErr w:type="spellEnd"/>
            <w:r>
              <w:rPr>
                <w:b/>
                <w:sz w:val="26"/>
                <w:szCs w:val="26"/>
              </w:rPr>
              <w:t>-</w:t>
            </w:r>
          </w:p>
        </w:tc>
        <w:tc>
          <w:tcPr>
            <w:tcW w:w="2610" w:type="dxa"/>
          </w:tcPr>
          <w:p w14:paraId="1321D002" w14:textId="0CDE8D0A" w:rsidR="00F32280" w:rsidRDefault="00577431" w:rsidP="0007528C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[</w:t>
            </w:r>
            <w:proofErr w:type="spellStart"/>
            <w:r>
              <w:rPr>
                <w:bCs/>
                <w:sz w:val="26"/>
                <w:szCs w:val="26"/>
              </w:rPr>
              <w:t>Tích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cực</w:t>
            </w:r>
            <w:proofErr w:type="spellEnd"/>
            <w:r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780" w:type="dxa"/>
          </w:tcPr>
          <w:p w14:paraId="13359048" w14:textId="17050660" w:rsidR="00F32280" w:rsidRDefault="0057743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A7252B" w:rsidRPr="000C3FF7" w14:paraId="5597875E" w14:textId="77777777" w:rsidTr="00A7252B">
        <w:trPr>
          <w:trHeight w:val="100"/>
        </w:trPr>
        <w:tc>
          <w:tcPr>
            <w:tcW w:w="708" w:type="dxa"/>
          </w:tcPr>
          <w:p w14:paraId="7F6B9397" w14:textId="3FCDD1BE" w:rsidR="00A7252B" w:rsidRDefault="00A7252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902" w:type="dxa"/>
          </w:tcPr>
          <w:p w14:paraId="5D09FCD1" w14:textId="30D9A5F5" w:rsidR="00A7252B" w:rsidRDefault="00A7252B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Visuddha</w:t>
            </w:r>
            <w:proofErr w:type="spellEnd"/>
          </w:p>
        </w:tc>
        <w:tc>
          <w:tcPr>
            <w:tcW w:w="2610" w:type="dxa"/>
          </w:tcPr>
          <w:p w14:paraId="6334CC98" w14:textId="01A6803C" w:rsidR="00A7252B" w:rsidRDefault="00A7252B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Được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thanh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3780" w:type="dxa"/>
          </w:tcPr>
          <w:p w14:paraId="7B99C7EB" w14:textId="3C8DB12C" w:rsidR="00A7252B" w:rsidRDefault="00A7252B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A7252B" w:rsidRPr="000C3FF7" w14:paraId="58970034" w14:textId="77777777" w:rsidTr="00A54F4D">
        <w:trPr>
          <w:trHeight w:val="100"/>
        </w:trPr>
        <w:tc>
          <w:tcPr>
            <w:tcW w:w="708" w:type="dxa"/>
          </w:tcPr>
          <w:p w14:paraId="3A73F843" w14:textId="27577FB2" w:rsidR="00A7252B" w:rsidRDefault="00A7252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902" w:type="dxa"/>
          </w:tcPr>
          <w:p w14:paraId="0E07FF08" w14:textId="009C4C34" w:rsidR="00A7252B" w:rsidRDefault="00A7252B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Ahosi</w:t>
            </w:r>
            <w:proofErr w:type="spellEnd"/>
          </w:p>
        </w:tc>
        <w:tc>
          <w:tcPr>
            <w:tcW w:w="2610" w:type="dxa"/>
          </w:tcPr>
          <w:p w14:paraId="63CF7D77" w14:textId="6896086F" w:rsidR="00A7252B" w:rsidRDefault="00A7252B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Thì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là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tồn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80" w:type="dxa"/>
          </w:tcPr>
          <w:p w14:paraId="2A0D3AD6" w14:textId="70B671BC" w:rsidR="00A7252B" w:rsidRDefault="00A7252B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E41022" w:rsidRPr="000C3FF7" w14:paraId="77BF7880" w14:textId="77777777" w:rsidTr="008733EC">
        <w:trPr>
          <w:trHeight w:val="242"/>
        </w:trPr>
        <w:tc>
          <w:tcPr>
            <w:tcW w:w="708" w:type="dxa"/>
          </w:tcPr>
          <w:p w14:paraId="2040815C" w14:textId="1271760B" w:rsidR="00E41022" w:rsidRPr="009E5704" w:rsidRDefault="00E41022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902" w:type="dxa"/>
          </w:tcPr>
          <w:p w14:paraId="65AF6FDA" w14:textId="3BC90014" w:rsidR="00E41022" w:rsidRPr="00BC0140" w:rsidRDefault="00E41022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</w:t>
            </w:r>
            <w:r w:rsidRPr="00BC0140">
              <w:rPr>
                <w:b/>
                <w:sz w:val="26"/>
                <w:szCs w:val="26"/>
              </w:rPr>
              <w:t>āv</w:t>
            </w:r>
            <w:r w:rsidR="008733EC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1662D856" w14:textId="0A8390E0" w:rsidR="008733EC" w:rsidRPr="008733EC" w:rsidRDefault="008733EC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Trong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chừng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mực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ấy</w:t>
            </w:r>
            <w:proofErr w:type="spellEnd"/>
            <w:r>
              <w:rPr>
                <w:bCs/>
                <w:sz w:val="26"/>
                <w:szCs w:val="26"/>
              </w:rPr>
              <w:t xml:space="preserve">; </w:t>
            </w:r>
            <w:proofErr w:type="spellStart"/>
            <w:r>
              <w:rPr>
                <w:bCs/>
                <w:sz w:val="26"/>
                <w:szCs w:val="26"/>
              </w:rPr>
              <w:t>kết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hợp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với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yāva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làm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cặp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tương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3780" w:type="dxa"/>
          </w:tcPr>
          <w:p w14:paraId="6912226C" w14:textId="6A95C0CD" w:rsidR="00E41022" w:rsidRPr="005167D2" w:rsidRDefault="008733E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E41022" w:rsidRPr="000C3FF7" w14:paraId="602AA409" w14:textId="77777777" w:rsidTr="00A54F4D">
        <w:trPr>
          <w:trHeight w:val="397"/>
        </w:trPr>
        <w:tc>
          <w:tcPr>
            <w:tcW w:w="708" w:type="dxa"/>
          </w:tcPr>
          <w:p w14:paraId="4E914B46" w14:textId="2B62A45C" w:rsidR="00E41022" w:rsidRDefault="008733EC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1902" w:type="dxa"/>
          </w:tcPr>
          <w:p w14:paraId="3701AE52" w14:textId="7D68ABB4" w:rsidR="00E41022" w:rsidRDefault="008733E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610" w:type="dxa"/>
          </w:tcPr>
          <w:p w14:paraId="56895D39" w14:textId="41D96642" w:rsidR="00E41022" w:rsidRPr="008733EC" w:rsidRDefault="008733EC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Tôi</w:t>
            </w:r>
            <w:proofErr w:type="spellEnd"/>
            <w:r>
              <w:rPr>
                <w:bCs/>
                <w:sz w:val="26"/>
                <w:szCs w:val="26"/>
              </w:rPr>
              <w:t>, ta</w:t>
            </w:r>
          </w:p>
        </w:tc>
        <w:tc>
          <w:tcPr>
            <w:tcW w:w="3780" w:type="dxa"/>
          </w:tcPr>
          <w:p w14:paraId="6ECA40F3" w14:textId="24F0FD9C" w:rsidR="00E41022" w:rsidRPr="005167D2" w:rsidRDefault="008733E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4779CB" w:rsidRPr="000C3FF7" w14:paraId="527560E9" w14:textId="77777777" w:rsidTr="004779CB">
        <w:trPr>
          <w:trHeight w:val="100"/>
        </w:trPr>
        <w:tc>
          <w:tcPr>
            <w:tcW w:w="708" w:type="dxa"/>
          </w:tcPr>
          <w:p w14:paraId="077EBC97" w14:textId="046706FA" w:rsidR="004779CB" w:rsidRPr="009E5704" w:rsidRDefault="004779C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902" w:type="dxa"/>
          </w:tcPr>
          <w:p w14:paraId="2415AA86" w14:textId="451D06C1" w:rsidR="004779CB" w:rsidRPr="00BC0140" w:rsidRDefault="004779CB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adevak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6E3B9CF6" w14:textId="6657EFA5" w:rsidR="004779CB" w:rsidRPr="00F81D01" w:rsidRDefault="004779CB" w:rsidP="000752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thiên</w:t>
            </w:r>
            <w:proofErr w:type="spellEnd"/>
          </w:p>
        </w:tc>
        <w:tc>
          <w:tcPr>
            <w:tcW w:w="3780" w:type="dxa"/>
          </w:tcPr>
          <w:p w14:paraId="000171BF" w14:textId="2825319B" w:rsidR="004779CB" w:rsidRPr="005167D2" w:rsidRDefault="004779CB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4779CB" w:rsidRPr="000C3FF7" w14:paraId="6E8FFCE2" w14:textId="77777777" w:rsidTr="00A54F4D">
        <w:trPr>
          <w:trHeight w:val="100"/>
        </w:trPr>
        <w:tc>
          <w:tcPr>
            <w:tcW w:w="708" w:type="dxa"/>
          </w:tcPr>
          <w:p w14:paraId="3214C0BC" w14:textId="7D55EC9A" w:rsidR="004779CB" w:rsidRDefault="004779C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1902" w:type="dxa"/>
          </w:tcPr>
          <w:p w14:paraId="6132AC6F" w14:textId="2215D464" w:rsidR="004779CB" w:rsidRDefault="004779CB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Loko</w:t>
            </w:r>
            <w:proofErr w:type="spellEnd"/>
          </w:p>
        </w:tc>
        <w:tc>
          <w:tcPr>
            <w:tcW w:w="2610" w:type="dxa"/>
          </w:tcPr>
          <w:p w14:paraId="700E0ABE" w14:textId="6DEFB032" w:rsidR="004779CB" w:rsidRDefault="004779CB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780" w:type="dxa"/>
          </w:tcPr>
          <w:p w14:paraId="65BF14DB" w14:textId="28F34FBD" w:rsidR="004779CB" w:rsidRDefault="004779CB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7528C" w:rsidRPr="000C3FF7" w14:paraId="035F9ECF" w14:textId="77777777" w:rsidTr="00A54F4D">
        <w:trPr>
          <w:trHeight w:val="167"/>
        </w:trPr>
        <w:tc>
          <w:tcPr>
            <w:tcW w:w="708" w:type="dxa"/>
          </w:tcPr>
          <w:p w14:paraId="7C13B125" w14:textId="500F1BDE" w:rsidR="0007528C" w:rsidRPr="009E5704" w:rsidRDefault="004779C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902" w:type="dxa"/>
          </w:tcPr>
          <w:p w14:paraId="1A7FD2BA" w14:textId="6813C3C4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</w:t>
            </w:r>
            <w:r w:rsidR="00F67952">
              <w:rPr>
                <w:b/>
                <w:sz w:val="26"/>
                <w:szCs w:val="26"/>
              </w:rPr>
              <w:t>māraka</w:t>
            </w:r>
            <w:proofErr w:type="spellEnd"/>
          </w:p>
        </w:tc>
        <w:tc>
          <w:tcPr>
            <w:tcW w:w="2610" w:type="dxa"/>
          </w:tcPr>
          <w:p w14:paraId="34C3EDD5" w14:textId="7A17E4F6" w:rsidR="0007528C" w:rsidRPr="00F81D01" w:rsidRDefault="00F67952" w:rsidP="000752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Ma </w:t>
            </w:r>
            <w:proofErr w:type="spellStart"/>
            <w:r>
              <w:rPr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3780" w:type="dxa"/>
          </w:tcPr>
          <w:p w14:paraId="5B87CA10" w14:textId="64C54B58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7528C" w:rsidRPr="000C3FF7" w14:paraId="3EEF522A" w14:textId="77777777" w:rsidTr="00A54F4D">
        <w:trPr>
          <w:trHeight w:val="167"/>
        </w:trPr>
        <w:tc>
          <w:tcPr>
            <w:tcW w:w="708" w:type="dxa"/>
          </w:tcPr>
          <w:p w14:paraId="065C1A42" w14:textId="085BDBED" w:rsidR="0007528C" w:rsidRPr="009E5704" w:rsidRDefault="004779C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25</w:t>
            </w:r>
          </w:p>
        </w:tc>
        <w:tc>
          <w:tcPr>
            <w:tcW w:w="1902" w:type="dxa"/>
          </w:tcPr>
          <w:p w14:paraId="16680C27" w14:textId="504A67B6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</w:t>
            </w:r>
            <w:r w:rsidR="00F67952">
              <w:rPr>
                <w:b/>
                <w:sz w:val="26"/>
                <w:szCs w:val="26"/>
              </w:rPr>
              <w:t>brahmaka</w:t>
            </w:r>
            <w:proofErr w:type="spellEnd"/>
          </w:p>
        </w:tc>
        <w:tc>
          <w:tcPr>
            <w:tcW w:w="2610" w:type="dxa"/>
          </w:tcPr>
          <w:p w14:paraId="09B228F5" w14:textId="0B2AC006" w:rsidR="0007528C" w:rsidRDefault="00F67952" w:rsidP="000752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thiên</w:t>
            </w:r>
            <w:proofErr w:type="spellEnd"/>
          </w:p>
          <w:p w14:paraId="30A6F428" w14:textId="052CF415" w:rsidR="0007528C" w:rsidRPr="00F81D01" w:rsidRDefault="0007528C" w:rsidP="0007528C">
            <w:pPr>
              <w:rPr>
                <w:sz w:val="26"/>
                <w:szCs w:val="26"/>
              </w:rPr>
            </w:pPr>
          </w:p>
        </w:tc>
        <w:tc>
          <w:tcPr>
            <w:tcW w:w="3780" w:type="dxa"/>
          </w:tcPr>
          <w:p w14:paraId="0FF18105" w14:textId="320C0962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63DB2" w:rsidRPr="000C3FF7" w14:paraId="0FD6E71A" w14:textId="77777777" w:rsidTr="00763DB2">
        <w:trPr>
          <w:trHeight w:val="465"/>
        </w:trPr>
        <w:tc>
          <w:tcPr>
            <w:tcW w:w="708" w:type="dxa"/>
          </w:tcPr>
          <w:p w14:paraId="7E2FFBAE" w14:textId="0B2570CA" w:rsidR="00763DB2" w:rsidRPr="009E5704" w:rsidRDefault="00763DB2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1902" w:type="dxa"/>
          </w:tcPr>
          <w:p w14:paraId="11D74E08" w14:textId="5894AFF2" w:rsidR="00763DB2" w:rsidRPr="00BC0140" w:rsidRDefault="00763DB2" w:rsidP="000752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Sa-</w:t>
            </w:r>
          </w:p>
        </w:tc>
        <w:tc>
          <w:tcPr>
            <w:tcW w:w="2610" w:type="dxa"/>
          </w:tcPr>
          <w:p w14:paraId="0BD93A23" w14:textId="3558665B" w:rsidR="00763DB2" w:rsidRPr="00F81D01" w:rsidRDefault="00763DB2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liên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hệ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với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liên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quan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780" w:type="dxa"/>
          </w:tcPr>
          <w:p w14:paraId="27981128" w14:textId="760B7531" w:rsidR="00763DB2" w:rsidRPr="005167D2" w:rsidRDefault="00763DB2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763DB2" w:rsidRPr="000C3FF7" w14:paraId="08995418" w14:textId="77777777" w:rsidTr="00060C73">
        <w:trPr>
          <w:trHeight w:val="305"/>
        </w:trPr>
        <w:tc>
          <w:tcPr>
            <w:tcW w:w="708" w:type="dxa"/>
          </w:tcPr>
          <w:p w14:paraId="1321D0A2" w14:textId="659EB002" w:rsidR="00763DB2" w:rsidRDefault="00763DB2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902" w:type="dxa"/>
          </w:tcPr>
          <w:p w14:paraId="134D8636" w14:textId="61951487" w:rsidR="00763DB2" w:rsidRDefault="00763DB2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Samaṇo</w:t>
            </w:r>
            <w:proofErr w:type="spellEnd"/>
          </w:p>
        </w:tc>
        <w:tc>
          <w:tcPr>
            <w:tcW w:w="2610" w:type="dxa"/>
          </w:tcPr>
          <w:p w14:paraId="2022714D" w14:textId="1786B43D" w:rsidR="00763DB2" w:rsidRPr="00763DB2" w:rsidRDefault="00763DB2" w:rsidP="0007528C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Sa </w:t>
            </w:r>
            <w:proofErr w:type="spellStart"/>
            <w:r>
              <w:rPr>
                <w:bCs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3780" w:type="dxa"/>
          </w:tcPr>
          <w:p w14:paraId="64616CD7" w14:textId="7CA026CB" w:rsidR="00763DB2" w:rsidRDefault="00763DB2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63DB2" w:rsidRPr="000C3FF7" w14:paraId="740D8E35" w14:textId="77777777" w:rsidTr="00060C73">
        <w:trPr>
          <w:trHeight w:val="350"/>
        </w:trPr>
        <w:tc>
          <w:tcPr>
            <w:tcW w:w="708" w:type="dxa"/>
          </w:tcPr>
          <w:p w14:paraId="7D3BC3FA" w14:textId="0E35C5B3" w:rsidR="00763DB2" w:rsidRDefault="007928D2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1902" w:type="dxa"/>
          </w:tcPr>
          <w:p w14:paraId="78DA54EA" w14:textId="18CF4A57" w:rsidR="00763DB2" w:rsidRDefault="00060C73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Brāhmaṇo</w:t>
            </w:r>
            <w:proofErr w:type="spellEnd"/>
          </w:p>
        </w:tc>
        <w:tc>
          <w:tcPr>
            <w:tcW w:w="2610" w:type="dxa"/>
          </w:tcPr>
          <w:p w14:paraId="6AF88207" w14:textId="3A255F98" w:rsidR="00763DB2" w:rsidRPr="00060C73" w:rsidRDefault="00060C73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Bà</w:t>
            </w:r>
            <w:proofErr w:type="spellEnd"/>
            <w:r>
              <w:rPr>
                <w:bCs/>
                <w:sz w:val="26"/>
                <w:szCs w:val="26"/>
              </w:rPr>
              <w:t xml:space="preserve"> La </w:t>
            </w:r>
            <w:proofErr w:type="spellStart"/>
            <w:r>
              <w:rPr>
                <w:bCs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3780" w:type="dxa"/>
          </w:tcPr>
          <w:p w14:paraId="5AA12B78" w14:textId="6039AAAB" w:rsidR="00763DB2" w:rsidRDefault="00060C7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7528C" w:rsidRPr="000C3FF7" w14:paraId="35998586" w14:textId="77777777" w:rsidTr="007818FB">
        <w:trPr>
          <w:trHeight w:val="350"/>
        </w:trPr>
        <w:tc>
          <w:tcPr>
            <w:tcW w:w="708" w:type="dxa"/>
          </w:tcPr>
          <w:p w14:paraId="2DCB8020" w14:textId="6441922D" w:rsidR="0007528C" w:rsidRPr="009E5704" w:rsidRDefault="007818F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1902" w:type="dxa"/>
          </w:tcPr>
          <w:p w14:paraId="72FF0A56" w14:textId="352CC17B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ajā</w:t>
            </w:r>
            <w:proofErr w:type="spellEnd"/>
          </w:p>
        </w:tc>
        <w:tc>
          <w:tcPr>
            <w:tcW w:w="2610" w:type="dxa"/>
          </w:tcPr>
          <w:p w14:paraId="3D3C86B8" w14:textId="40A02FC1" w:rsidR="0007528C" w:rsidRPr="00F81D01" w:rsidRDefault="007818FB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dõi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780" w:type="dxa"/>
          </w:tcPr>
          <w:p w14:paraId="560915E3" w14:textId="16310817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C62191" w:rsidRPr="000C3FF7" w14:paraId="041FD7D7" w14:textId="77777777" w:rsidTr="00C62191">
        <w:trPr>
          <w:trHeight w:val="100"/>
        </w:trPr>
        <w:tc>
          <w:tcPr>
            <w:tcW w:w="708" w:type="dxa"/>
          </w:tcPr>
          <w:p w14:paraId="5DA43A46" w14:textId="78606352" w:rsidR="00C62191" w:rsidRPr="009E5704" w:rsidRDefault="00C62191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902" w:type="dxa"/>
          </w:tcPr>
          <w:p w14:paraId="005C6C0C" w14:textId="017E940F" w:rsidR="00C62191" w:rsidRPr="00BC0140" w:rsidRDefault="00C62191" w:rsidP="000752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Devo</w:t>
            </w:r>
          </w:p>
        </w:tc>
        <w:tc>
          <w:tcPr>
            <w:tcW w:w="2610" w:type="dxa"/>
          </w:tcPr>
          <w:p w14:paraId="74A9A8F3" w14:textId="528C99EF" w:rsidR="00C62191" w:rsidRPr="00F81D01" w:rsidRDefault="00C6219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Vị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trời</w:t>
            </w:r>
            <w:proofErr w:type="spellEnd"/>
          </w:p>
        </w:tc>
        <w:tc>
          <w:tcPr>
            <w:tcW w:w="3780" w:type="dxa"/>
          </w:tcPr>
          <w:p w14:paraId="2BC37302" w14:textId="567A0EF1" w:rsidR="00C62191" w:rsidRPr="005167D2" w:rsidRDefault="00C6219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C62191" w:rsidRPr="000C3FF7" w14:paraId="3DF11EDD" w14:textId="77777777" w:rsidTr="00A54F4D">
        <w:trPr>
          <w:trHeight w:val="100"/>
        </w:trPr>
        <w:tc>
          <w:tcPr>
            <w:tcW w:w="708" w:type="dxa"/>
          </w:tcPr>
          <w:p w14:paraId="5FBC5337" w14:textId="2F2530D3" w:rsidR="00C62191" w:rsidRDefault="00C62191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902" w:type="dxa"/>
          </w:tcPr>
          <w:p w14:paraId="56D14E07" w14:textId="5AB2653A" w:rsidR="00C62191" w:rsidRDefault="00C62191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Manusso</w:t>
            </w:r>
            <w:proofErr w:type="spellEnd"/>
          </w:p>
        </w:tc>
        <w:tc>
          <w:tcPr>
            <w:tcW w:w="2610" w:type="dxa"/>
          </w:tcPr>
          <w:p w14:paraId="36AB55B5" w14:textId="03E34FF0" w:rsidR="00C62191" w:rsidRDefault="00C62191" w:rsidP="0007528C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Con </w:t>
            </w:r>
            <w:proofErr w:type="spellStart"/>
            <w:r>
              <w:rPr>
                <w:bCs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780" w:type="dxa"/>
          </w:tcPr>
          <w:p w14:paraId="6603E18F" w14:textId="46C9FE3B" w:rsidR="00C62191" w:rsidRDefault="00C6219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7528C" w:rsidRPr="000C3FF7" w14:paraId="6717955F" w14:textId="77777777" w:rsidTr="00A54F4D">
        <w:trPr>
          <w:trHeight w:val="167"/>
        </w:trPr>
        <w:tc>
          <w:tcPr>
            <w:tcW w:w="708" w:type="dxa"/>
          </w:tcPr>
          <w:p w14:paraId="54A80ADA" w14:textId="6210840C" w:rsidR="0007528C" w:rsidRPr="009E5704" w:rsidRDefault="00C62191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902" w:type="dxa"/>
          </w:tcPr>
          <w:p w14:paraId="4DB52C6E" w14:textId="7BDE4914" w:rsidR="0007528C" w:rsidRPr="009E7F5A" w:rsidRDefault="00C62191" w:rsidP="000752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</w:t>
            </w:r>
            <w:r w:rsidR="0007528C">
              <w:rPr>
                <w:b/>
                <w:sz w:val="26"/>
                <w:szCs w:val="26"/>
              </w:rPr>
              <w:t>ttar</w:t>
            </w: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610" w:type="dxa"/>
          </w:tcPr>
          <w:p w14:paraId="3A764CA1" w14:textId="42E4960C" w:rsidR="0007528C" w:rsidRPr="00F81D01" w:rsidRDefault="00C62191" w:rsidP="000752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Cao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780" w:type="dxa"/>
          </w:tcPr>
          <w:p w14:paraId="6766A011" w14:textId="596B24AD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9A352A" w:rsidRPr="000C3FF7" w14:paraId="29298A88" w14:textId="77777777" w:rsidTr="009A352A">
        <w:trPr>
          <w:trHeight w:val="233"/>
        </w:trPr>
        <w:tc>
          <w:tcPr>
            <w:tcW w:w="708" w:type="dxa"/>
          </w:tcPr>
          <w:p w14:paraId="0ECA5E9E" w14:textId="4F64DD23" w:rsidR="009A352A" w:rsidRPr="009E5704" w:rsidRDefault="009A352A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902" w:type="dxa"/>
          </w:tcPr>
          <w:p w14:paraId="049C859B" w14:textId="2F772398" w:rsidR="009A352A" w:rsidRPr="00BC0140" w:rsidRDefault="009A352A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ammā</w:t>
            </w:r>
            <w:proofErr w:type="spellEnd"/>
          </w:p>
        </w:tc>
        <w:tc>
          <w:tcPr>
            <w:tcW w:w="2610" w:type="dxa"/>
          </w:tcPr>
          <w:p w14:paraId="03BE3340" w14:textId="0FA48F23" w:rsidR="009A352A" w:rsidRPr="009A352A" w:rsidRDefault="009A352A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Chân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chánh</w:t>
            </w:r>
            <w:proofErr w:type="spellEnd"/>
          </w:p>
        </w:tc>
        <w:tc>
          <w:tcPr>
            <w:tcW w:w="3780" w:type="dxa"/>
          </w:tcPr>
          <w:p w14:paraId="32C0CA9C" w14:textId="7C17F8EF" w:rsidR="009A352A" w:rsidRPr="005167D2" w:rsidRDefault="009A352A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FE79DD" w:rsidRPr="000C3FF7" w14:paraId="0640A44F" w14:textId="77777777" w:rsidTr="00FE79DD">
        <w:trPr>
          <w:trHeight w:val="557"/>
        </w:trPr>
        <w:tc>
          <w:tcPr>
            <w:tcW w:w="708" w:type="dxa"/>
          </w:tcPr>
          <w:p w14:paraId="7C93DDDE" w14:textId="42E09258" w:rsidR="00FE79DD" w:rsidRDefault="00FE79DD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902" w:type="dxa"/>
          </w:tcPr>
          <w:p w14:paraId="036010FD" w14:textId="77777777" w:rsidR="00FE79DD" w:rsidRDefault="00FE79DD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Sambodhi</w:t>
            </w:r>
            <w:proofErr w:type="spellEnd"/>
          </w:p>
          <w:p w14:paraId="4FB38F20" w14:textId="1E319754" w:rsidR="00FE79DD" w:rsidRPr="00FE79DD" w:rsidRDefault="00FE79DD" w:rsidP="00FE79DD">
            <w:pPr>
              <w:tabs>
                <w:tab w:val="left" w:pos="142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</w:p>
        </w:tc>
        <w:tc>
          <w:tcPr>
            <w:tcW w:w="2610" w:type="dxa"/>
          </w:tcPr>
          <w:p w14:paraId="368693AB" w14:textId="2A4D357A" w:rsidR="00FE79DD" w:rsidRPr="009A352A" w:rsidRDefault="00FE79DD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toàn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giác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giác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ngộ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hoàn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3780" w:type="dxa"/>
          </w:tcPr>
          <w:p w14:paraId="63DBE72D" w14:textId="61198F6C" w:rsidR="00FE79DD" w:rsidRDefault="00FE79DD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FE79DD" w:rsidRPr="000C3FF7" w14:paraId="0FEBD527" w14:textId="77777777" w:rsidTr="00A54F4D">
        <w:trPr>
          <w:trHeight w:val="133"/>
        </w:trPr>
        <w:tc>
          <w:tcPr>
            <w:tcW w:w="708" w:type="dxa"/>
          </w:tcPr>
          <w:p w14:paraId="1424F350" w14:textId="7A1A0F85" w:rsidR="00FE79DD" w:rsidRDefault="00FE79DD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902" w:type="dxa"/>
          </w:tcPr>
          <w:p w14:paraId="6896F8F6" w14:textId="5B983C60" w:rsidR="00FE79DD" w:rsidRDefault="00FE79DD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Abhi</w:t>
            </w:r>
            <w:proofErr w:type="spellEnd"/>
            <w:r>
              <w:rPr>
                <w:b/>
                <w:sz w:val="26"/>
                <w:szCs w:val="26"/>
              </w:rPr>
              <w:t>-</w:t>
            </w:r>
          </w:p>
        </w:tc>
        <w:tc>
          <w:tcPr>
            <w:tcW w:w="2610" w:type="dxa"/>
          </w:tcPr>
          <w:p w14:paraId="02D9D85A" w14:textId="78A53000" w:rsidR="00FE79DD" w:rsidRDefault="00FE79DD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Vượt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hơn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cao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780" w:type="dxa"/>
          </w:tcPr>
          <w:p w14:paraId="7A4DA625" w14:textId="76D344BB" w:rsidR="00FE79DD" w:rsidRDefault="00FE79DD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FE79DD" w:rsidRPr="000C3FF7" w14:paraId="1C9A36CE" w14:textId="77777777" w:rsidTr="00A54F4D">
        <w:trPr>
          <w:trHeight w:val="133"/>
        </w:trPr>
        <w:tc>
          <w:tcPr>
            <w:tcW w:w="708" w:type="dxa"/>
          </w:tcPr>
          <w:p w14:paraId="655CFF60" w14:textId="1050A9B5" w:rsidR="00FE79DD" w:rsidRDefault="00FE79DD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1902" w:type="dxa"/>
          </w:tcPr>
          <w:p w14:paraId="3BBDE748" w14:textId="22E7CD64" w:rsidR="00FE79DD" w:rsidRDefault="00822777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Sambuddha</w:t>
            </w:r>
            <w:proofErr w:type="spellEnd"/>
          </w:p>
        </w:tc>
        <w:tc>
          <w:tcPr>
            <w:tcW w:w="2610" w:type="dxa"/>
          </w:tcPr>
          <w:p w14:paraId="7F5E9416" w14:textId="1D405205" w:rsidR="00FE79DD" w:rsidRDefault="00822777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Giác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ngộ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hoàn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3780" w:type="dxa"/>
          </w:tcPr>
          <w:p w14:paraId="6A641583" w14:textId="5464A703" w:rsidR="00FE79DD" w:rsidRDefault="00822777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07528C" w:rsidRPr="000C3FF7" w14:paraId="4BFD54BC" w14:textId="77777777" w:rsidTr="00A54F4D">
        <w:trPr>
          <w:trHeight w:val="167"/>
        </w:trPr>
        <w:tc>
          <w:tcPr>
            <w:tcW w:w="708" w:type="dxa"/>
          </w:tcPr>
          <w:p w14:paraId="39B43E4D" w14:textId="24D74856" w:rsidR="0007528C" w:rsidRPr="009E5704" w:rsidRDefault="007C62D0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902" w:type="dxa"/>
          </w:tcPr>
          <w:p w14:paraId="52C6E0F8" w14:textId="71FEE47B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accaññāsi</w:t>
            </w:r>
            <w:proofErr w:type="spellEnd"/>
          </w:p>
        </w:tc>
        <w:tc>
          <w:tcPr>
            <w:tcW w:w="2610" w:type="dxa"/>
          </w:tcPr>
          <w:p w14:paraId="32B1717F" w14:textId="27BDFADD" w:rsidR="0007528C" w:rsidRPr="00F81D01" w:rsidRDefault="007C62D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3780" w:type="dxa"/>
          </w:tcPr>
          <w:p w14:paraId="5C5BE216" w14:textId="0909D02A" w:rsidR="0007528C" w:rsidRPr="005167D2" w:rsidRDefault="007C62D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07528C" w:rsidRPr="000C3FF7" w14:paraId="10EC43F8" w14:textId="77777777" w:rsidTr="0090579F">
        <w:trPr>
          <w:trHeight w:val="251"/>
        </w:trPr>
        <w:tc>
          <w:tcPr>
            <w:tcW w:w="708" w:type="dxa"/>
          </w:tcPr>
          <w:p w14:paraId="50A89BF8" w14:textId="34D0066D" w:rsidR="0007528C" w:rsidRPr="009E5704" w:rsidRDefault="0090579F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1902" w:type="dxa"/>
          </w:tcPr>
          <w:p w14:paraId="6F74539B" w14:textId="3065D3A9" w:rsidR="0090579F" w:rsidRPr="00BC0140" w:rsidRDefault="0090579F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Yato</w:t>
            </w:r>
            <w:proofErr w:type="spellEnd"/>
          </w:p>
        </w:tc>
        <w:tc>
          <w:tcPr>
            <w:tcW w:w="2610" w:type="dxa"/>
          </w:tcPr>
          <w:p w14:paraId="5CB84B55" w14:textId="4D75BA75" w:rsidR="0007528C" w:rsidRPr="00F81D01" w:rsidRDefault="0090579F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</w:p>
        </w:tc>
        <w:tc>
          <w:tcPr>
            <w:tcW w:w="3780" w:type="dxa"/>
          </w:tcPr>
          <w:p w14:paraId="252ED69E" w14:textId="24F08BFA" w:rsidR="0090579F" w:rsidRPr="005167D2" w:rsidRDefault="0090579F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07528C" w:rsidRPr="000C3FF7" w14:paraId="489C6911" w14:textId="77777777" w:rsidTr="00A54F4D">
        <w:trPr>
          <w:trHeight w:val="167"/>
        </w:trPr>
        <w:tc>
          <w:tcPr>
            <w:tcW w:w="708" w:type="dxa"/>
          </w:tcPr>
          <w:p w14:paraId="52F82908" w14:textId="7FA6E234" w:rsidR="0007528C" w:rsidRPr="009E5704" w:rsidRDefault="00111F8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1902" w:type="dxa"/>
          </w:tcPr>
          <w:p w14:paraId="154AEAA1" w14:textId="2EBEFD9A" w:rsidR="0007528C" w:rsidRPr="00BC0140" w:rsidRDefault="00111F8B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Udapādi</w:t>
            </w:r>
            <w:proofErr w:type="spellEnd"/>
          </w:p>
        </w:tc>
        <w:tc>
          <w:tcPr>
            <w:tcW w:w="2610" w:type="dxa"/>
          </w:tcPr>
          <w:p w14:paraId="7617EA57" w14:textId="526DA7F4" w:rsidR="0007528C" w:rsidRPr="00F81D01" w:rsidRDefault="00111F8B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3780" w:type="dxa"/>
          </w:tcPr>
          <w:p w14:paraId="0E86133B" w14:textId="0C451CC7" w:rsidR="0007528C" w:rsidRPr="005167D2" w:rsidRDefault="00111F8B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07528C" w:rsidRPr="000C3FF7" w14:paraId="3013AEC1" w14:textId="77777777" w:rsidTr="00A54F4D">
        <w:trPr>
          <w:trHeight w:val="167"/>
        </w:trPr>
        <w:tc>
          <w:tcPr>
            <w:tcW w:w="708" w:type="dxa"/>
          </w:tcPr>
          <w:p w14:paraId="33779894" w14:textId="172661E0" w:rsidR="0007528C" w:rsidRPr="009E5704" w:rsidRDefault="00111F8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1902" w:type="dxa"/>
          </w:tcPr>
          <w:p w14:paraId="0E2532B8" w14:textId="7D4610A3" w:rsidR="0007528C" w:rsidRPr="00BC0140" w:rsidRDefault="00111F8B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</w:t>
            </w:r>
            <w:r w:rsidR="0007528C" w:rsidRPr="00BC0140">
              <w:rPr>
                <w:b/>
                <w:sz w:val="26"/>
                <w:szCs w:val="26"/>
              </w:rPr>
              <w:t>upp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44178539" w14:textId="4CC195EB" w:rsidR="0007528C" w:rsidRPr="00F81D01" w:rsidRDefault="00111F8B" w:rsidP="000752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Dao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780" w:type="dxa"/>
          </w:tcPr>
          <w:p w14:paraId="555EC761" w14:textId="76B777C8" w:rsidR="0007528C" w:rsidRPr="005167D2" w:rsidRDefault="00111F8B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7528C" w:rsidRPr="000C3FF7" w14:paraId="449B27AE" w14:textId="77777777" w:rsidTr="00A54F4D">
        <w:trPr>
          <w:trHeight w:val="167"/>
        </w:trPr>
        <w:tc>
          <w:tcPr>
            <w:tcW w:w="708" w:type="dxa"/>
          </w:tcPr>
          <w:p w14:paraId="7E23E5C5" w14:textId="491D37BA" w:rsidR="0007528C" w:rsidRPr="009E5704" w:rsidRDefault="00111F8B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1902" w:type="dxa"/>
          </w:tcPr>
          <w:p w14:paraId="4232B798" w14:textId="6F49A68C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BC0140">
              <w:rPr>
                <w:b/>
                <w:sz w:val="26"/>
                <w:szCs w:val="26"/>
              </w:rPr>
              <w:t>imutti</w:t>
            </w:r>
            <w:proofErr w:type="spellEnd"/>
          </w:p>
        </w:tc>
        <w:tc>
          <w:tcPr>
            <w:tcW w:w="2610" w:type="dxa"/>
          </w:tcPr>
          <w:p w14:paraId="2EBA13D1" w14:textId="0B8FB598" w:rsidR="0007528C" w:rsidRPr="00F81D01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3780" w:type="dxa"/>
          </w:tcPr>
          <w:p w14:paraId="33970B59" w14:textId="199AF88D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EF6F90" w:rsidRPr="000C3FF7" w14:paraId="4BA0CE18" w14:textId="77777777" w:rsidTr="00EF6F90">
        <w:trPr>
          <w:trHeight w:val="100"/>
        </w:trPr>
        <w:tc>
          <w:tcPr>
            <w:tcW w:w="708" w:type="dxa"/>
          </w:tcPr>
          <w:p w14:paraId="0F4E0998" w14:textId="04AFCB6D" w:rsidR="00EF6F90" w:rsidRPr="009E5704" w:rsidRDefault="00EF6F90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1902" w:type="dxa"/>
          </w:tcPr>
          <w:p w14:paraId="3FD2B55B" w14:textId="3152CD00" w:rsidR="00EF6F90" w:rsidRPr="00BC0140" w:rsidRDefault="00EF6F90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BC0140">
              <w:rPr>
                <w:b/>
                <w:sz w:val="26"/>
                <w:szCs w:val="26"/>
              </w:rPr>
              <w:t>ntim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11843330" w14:textId="6C720E6D" w:rsidR="00EF6F90" w:rsidRPr="00F81D01" w:rsidRDefault="00EF6F9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chót</w:t>
            </w:r>
            <w:proofErr w:type="spellEnd"/>
          </w:p>
        </w:tc>
        <w:tc>
          <w:tcPr>
            <w:tcW w:w="3780" w:type="dxa"/>
          </w:tcPr>
          <w:p w14:paraId="17AC64B9" w14:textId="1E1C3F95" w:rsidR="00EF6F90" w:rsidRPr="005167D2" w:rsidRDefault="00EF6F9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EF6F90" w:rsidRPr="000C3FF7" w14:paraId="0D95FEA6" w14:textId="77777777" w:rsidTr="00A54F4D">
        <w:trPr>
          <w:trHeight w:val="100"/>
        </w:trPr>
        <w:tc>
          <w:tcPr>
            <w:tcW w:w="708" w:type="dxa"/>
          </w:tcPr>
          <w:p w14:paraId="21FF1D48" w14:textId="17A9F3E3" w:rsidR="00EF6F90" w:rsidRDefault="00EF6F90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1902" w:type="dxa"/>
          </w:tcPr>
          <w:p w14:paraId="53131910" w14:textId="129FBED9" w:rsidR="00EF6F90" w:rsidRDefault="00383428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Jāti</w:t>
            </w:r>
            <w:proofErr w:type="spellEnd"/>
          </w:p>
        </w:tc>
        <w:tc>
          <w:tcPr>
            <w:tcW w:w="2610" w:type="dxa"/>
          </w:tcPr>
          <w:p w14:paraId="1EB566B6" w14:textId="2724DF02" w:rsidR="00EF6F90" w:rsidRDefault="00383428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3780" w:type="dxa"/>
          </w:tcPr>
          <w:p w14:paraId="30321D2C" w14:textId="178FC0E5" w:rsidR="00EF6F90" w:rsidRDefault="00383428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B18B0" w:rsidRPr="000C3FF7" w14:paraId="7421A344" w14:textId="77777777" w:rsidTr="001B18B0">
        <w:trPr>
          <w:trHeight w:val="100"/>
        </w:trPr>
        <w:tc>
          <w:tcPr>
            <w:tcW w:w="708" w:type="dxa"/>
          </w:tcPr>
          <w:p w14:paraId="730F5418" w14:textId="221322EB" w:rsidR="001B18B0" w:rsidRPr="009E5704" w:rsidRDefault="001B18B0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44</w:t>
            </w:r>
          </w:p>
        </w:tc>
        <w:tc>
          <w:tcPr>
            <w:tcW w:w="1902" w:type="dxa"/>
          </w:tcPr>
          <w:p w14:paraId="2E1A13B5" w14:textId="1CC51987" w:rsidR="001B18B0" w:rsidRPr="00BC0140" w:rsidRDefault="001B18B0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Atthi</w:t>
            </w:r>
            <w:proofErr w:type="spellEnd"/>
          </w:p>
        </w:tc>
        <w:tc>
          <w:tcPr>
            <w:tcW w:w="2610" w:type="dxa"/>
          </w:tcPr>
          <w:p w14:paraId="3972CB50" w14:textId="03A2514A" w:rsidR="001B18B0" w:rsidRPr="001B18B0" w:rsidRDefault="001B18B0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Thì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là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tồn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80" w:type="dxa"/>
          </w:tcPr>
          <w:p w14:paraId="03EE9DA0" w14:textId="217872AA" w:rsidR="001B18B0" w:rsidRPr="005167D2" w:rsidRDefault="001B18B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63343" w:rsidRPr="000C3FF7" w14:paraId="518BF578" w14:textId="77777777" w:rsidTr="00C63343">
        <w:trPr>
          <w:trHeight w:val="100"/>
        </w:trPr>
        <w:tc>
          <w:tcPr>
            <w:tcW w:w="708" w:type="dxa"/>
          </w:tcPr>
          <w:p w14:paraId="723BDEB6" w14:textId="7DF47596" w:rsidR="00C63343" w:rsidRDefault="00C63343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45</w:t>
            </w:r>
          </w:p>
        </w:tc>
        <w:tc>
          <w:tcPr>
            <w:tcW w:w="1902" w:type="dxa"/>
          </w:tcPr>
          <w:p w14:paraId="7DDBED37" w14:textId="0F861579" w:rsidR="00C63343" w:rsidRDefault="00C63343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Idāni</w:t>
            </w:r>
            <w:proofErr w:type="spellEnd"/>
          </w:p>
        </w:tc>
        <w:tc>
          <w:tcPr>
            <w:tcW w:w="2610" w:type="dxa"/>
          </w:tcPr>
          <w:p w14:paraId="792855FB" w14:textId="13DDAC18" w:rsidR="00C63343" w:rsidRDefault="00C63343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Bây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giờ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giờ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780" w:type="dxa"/>
          </w:tcPr>
          <w:p w14:paraId="1B7779E5" w14:textId="48DB5074" w:rsidR="00C63343" w:rsidRDefault="00C6334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C63343" w:rsidRPr="000C3FF7" w14:paraId="308CCF4E" w14:textId="77777777" w:rsidTr="00A54F4D">
        <w:trPr>
          <w:trHeight w:val="100"/>
        </w:trPr>
        <w:tc>
          <w:tcPr>
            <w:tcW w:w="708" w:type="dxa"/>
          </w:tcPr>
          <w:p w14:paraId="463037E2" w14:textId="02FFC556" w:rsidR="00C63343" w:rsidRDefault="00C63343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46</w:t>
            </w:r>
          </w:p>
        </w:tc>
        <w:tc>
          <w:tcPr>
            <w:tcW w:w="1902" w:type="dxa"/>
          </w:tcPr>
          <w:p w14:paraId="42DCBDA8" w14:textId="12CE6EDB" w:rsidR="00C63343" w:rsidRDefault="00C63343" w:rsidP="000752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Puna</w:t>
            </w:r>
          </w:p>
        </w:tc>
        <w:tc>
          <w:tcPr>
            <w:tcW w:w="2610" w:type="dxa"/>
          </w:tcPr>
          <w:p w14:paraId="2964A6BB" w14:textId="0F3CC923" w:rsidR="00C63343" w:rsidRDefault="00C63343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Lần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nữa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lặp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3780" w:type="dxa"/>
          </w:tcPr>
          <w:p w14:paraId="155D1F77" w14:textId="534FD8C9" w:rsidR="00C63343" w:rsidRDefault="00C63343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2A7800" w:rsidRPr="000C3FF7" w14:paraId="6247ABB6" w14:textId="77777777" w:rsidTr="002A7800">
        <w:trPr>
          <w:trHeight w:val="100"/>
        </w:trPr>
        <w:tc>
          <w:tcPr>
            <w:tcW w:w="708" w:type="dxa"/>
          </w:tcPr>
          <w:p w14:paraId="498164FC" w14:textId="4106F5DB" w:rsidR="002A7800" w:rsidRPr="009E5704" w:rsidRDefault="002A7800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1902" w:type="dxa"/>
          </w:tcPr>
          <w:p w14:paraId="040BE600" w14:textId="5DE281D8" w:rsidR="002A7800" w:rsidRPr="00BC0140" w:rsidRDefault="002A7800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Bhavo</w:t>
            </w:r>
            <w:proofErr w:type="spellEnd"/>
          </w:p>
        </w:tc>
        <w:tc>
          <w:tcPr>
            <w:tcW w:w="2610" w:type="dxa"/>
          </w:tcPr>
          <w:p w14:paraId="5783484B" w14:textId="1BF1C38E" w:rsidR="002A7800" w:rsidRPr="000B66D2" w:rsidRDefault="002A7800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hiện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hữu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780" w:type="dxa"/>
          </w:tcPr>
          <w:p w14:paraId="62794B39" w14:textId="00541282" w:rsidR="002A7800" w:rsidRPr="005167D2" w:rsidRDefault="002A780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C5260" w:rsidRPr="000C3FF7" w14:paraId="607A18BB" w14:textId="77777777" w:rsidTr="00AC5260">
        <w:trPr>
          <w:trHeight w:val="100"/>
        </w:trPr>
        <w:tc>
          <w:tcPr>
            <w:tcW w:w="708" w:type="dxa"/>
          </w:tcPr>
          <w:p w14:paraId="692C14CE" w14:textId="7417000B" w:rsidR="00AC5260" w:rsidRDefault="00AC5260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48</w:t>
            </w:r>
          </w:p>
        </w:tc>
        <w:tc>
          <w:tcPr>
            <w:tcW w:w="1902" w:type="dxa"/>
          </w:tcPr>
          <w:p w14:paraId="5B271673" w14:textId="65250FB1" w:rsidR="00AC5260" w:rsidRDefault="00AC5260" w:rsidP="000752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Avoca</w:t>
            </w:r>
          </w:p>
        </w:tc>
        <w:tc>
          <w:tcPr>
            <w:tcW w:w="2610" w:type="dxa"/>
          </w:tcPr>
          <w:p w14:paraId="05951E09" w14:textId="2C47734B" w:rsidR="00AC5260" w:rsidRDefault="00AC5260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780" w:type="dxa"/>
          </w:tcPr>
          <w:p w14:paraId="44ADF418" w14:textId="57EA1DFF" w:rsidR="00AC5260" w:rsidRDefault="00AC526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C5260" w:rsidRPr="000C3FF7" w14:paraId="089BAC0C" w14:textId="77777777" w:rsidTr="00A54F4D">
        <w:trPr>
          <w:trHeight w:val="100"/>
        </w:trPr>
        <w:tc>
          <w:tcPr>
            <w:tcW w:w="708" w:type="dxa"/>
          </w:tcPr>
          <w:p w14:paraId="0C69755F" w14:textId="406E7E57" w:rsidR="00AC5260" w:rsidRDefault="00AC5260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1902" w:type="dxa"/>
          </w:tcPr>
          <w:p w14:paraId="44C88405" w14:textId="2CB09C5B" w:rsidR="00AC5260" w:rsidRDefault="00AC5260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Bhagavant</w:t>
            </w:r>
            <w:proofErr w:type="spellEnd"/>
          </w:p>
        </w:tc>
        <w:tc>
          <w:tcPr>
            <w:tcW w:w="2610" w:type="dxa"/>
          </w:tcPr>
          <w:p w14:paraId="5B7D8ABB" w14:textId="0D19824C" w:rsidR="00AC5260" w:rsidRDefault="00AC5260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Thế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780" w:type="dxa"/>
          </w:tcPr>
          <w:p w14:paraId="7A401CBE" w14:textId="38798A1B" w:rsidR="00AC5260" w:rsidRDefault="00AC5260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57511" w:rsidRPr="000C3FF7" w14:paraId="7E7BAA6A" w14:textId="77777777" w:rsidTr="00157511">
        <w:trPr>
          <w:trHeight w:val="134"/>
        </w:trPr>
        <w:tc>
          <w:tcPr>
            <w:tcW w:w="708" w:type="dxa"/>
          </w:tcPr>
          <w:p w14:paraId="7293556F" w14:textId="2AA70E0F" w:rsidR="00157511" w:rsidRPr="009E5704" w:rsidRDefault="00157511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1902" w:type="dxa"/>
          </w:tcPr>
          <w:p w14:paraId="194167E1" w14:textId="6E68C27B" w:rsidR="00157511" w:rsidRPr="00BC0140" w:rsidRDefault="00157511" w:rsidP="0007528C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Attaman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7D3AF36F" w14:textId="4DAF8553" w:rsidR="00157511" w:rsidRPr="00F81D01" w:rsidRDefault="0015751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Thỏa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mừng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hoan</w:t>
            </w:r>
            <w:proofErr w:type="spellEnd"/>
            <w:r>
              <w:rPr>
                <w:sz w:val="26"/>
                <w:szCs w:val="26"/>
              </w:rPr>
              <w:t xml:space="preserve"> hỉ</w:t>
            </w:r>
          </w:p>
        </w:tc>
        <w:tc>
          <w:tcPr>
            <w:tcW w:w="3780" w:type="dxa"/>
          </w:tcPr>
          <w:p w14:paraId="3A05911F" w14:textId="77777777" w:rsidR="00157511" w:rsidRDefault="0015751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  <w:p w14:paraId="5999DB37" w14:textId="68CDCB85" w:rsidR="00157511" w:rsidRPr="005167D2" w:rsidRDefault="00157511" w:rsidP="0007528C">
            <w:pPr>
              <w:rPr>
                <w:sz w:val="26"/>
                <w:szCs w:val="26"/>
              </w:rPr>
            </w:pPr>
          </w:p>
        </w:tc>
      </w:tr>
      <w:tr w:rsidR="00157511" w:rsidRPr="000C3FF7" w14:paraId="7F561EB4" w14:textId="77777777" w:rsidTr="00A54F4D">
        <w:trPr>
          <w:trHeight w:val="133"/>
        </w:trPr>
        <w:tc>
          <w:tcPr>
            <w:tcW w:w="708" w:type="dxa"/>
          </w:tcPr>
          <w:p w14:paraId="05EAD80F" w14:textId="6936A0E8" w:rsidR="00157511" w:rsidRDefault="00157511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51</w:t>
            </w:r>
          </w:p>
        </w:tc>
        <w:tc>
          <w:tcPr>
            <w:tcW w:w="1902" w:type="dxa"/>
          </w:tcPr>
          <w:p w14:paraId="1D6F727F" w14:textId="60AC0C41" w:rsidR="00157511" w:rsidRPr="00BC0140" w:rsidRDefault="00157511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Pañca</w:t>
            </w:r>
            <w:proofErr w:type="spellEnd"/>
          </w:p>
        </w:tc>
        <w:tc>
          <w:tcPr>
            <w:tcW w:w="2610" w:type="dxa"/>
          </w:tcPr>
          <w:p w14:paraId="57882AB5" w14:textId="115A1458" w:rsidR="00157511" w:rsidRDefault="00157511" w:rsidP="000752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780" w:type="dxa"/>
          </w:tcPr>
          <w:p w14:paraId="1DDB40EA" w14:textId="13C1BD86" w:rsidR="00157511" w:rsidRDefault="0015751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157511" w:rsidRPr="000C3FF7" w14:paraId="6F60A50E" w14:textId="77777777" w:rsidTr="00A54F4D">
        <w:trPr>
          <w:trHeight w:val="133"/>
        </w:trPr>
        <w:tc>
          <w:tcPr>
            <w:tcW w:w="708" w:type="dxa"/>
          </w:tcPr>
          <w:p w14:paraId="25E4ED75" w14:textId="61F02D1A" w:rsidR="00157511" w:rsidRDefault="00157511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52</w:t>
            </w:r>
          </w:p>
        </w:tc>
        <w:tc>
          <w:tcPr>
            <w:tcW w:w="1902" w:type="dxa"/>
          </w:tcPr>
          <w:p w14:paraId="5A7663F7" w14:textId="4B067A9B" w:rsidR="00157511" w:rsidRPr="00BC0140" w:rsidRDefault="00157511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Vaggiya</w:t>
            </w:r>
            <w:proofErr w:type="spellEnd"/>
          </w:p>
        </w:tc>
        <w:tc>
          <w:tcPr>
            <w:tcW w:w="2610" w:type="dxa"/>
          </w:tcPr>
          <w:p w14:paraId="0AE5D8FE" w14:textId="4C451263" w:rsidR="00157511" w:rsidRDefault="0015751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3780" w:type="dxa"/>
          </w:tcPr>
          <w:p w14:paraId="2EC24F15" w14:textId="36B30C12" w:rsidR="00157511" w:rsidRDefault="0015751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F7AF5" w:rsidRPr="000C3FF7" w14:paraId="270BBECC" w14:textId="77777777" w:rsidTr="002F7AF5">
        <w:trPr>
          <w:trHeight w:val="100"/>
        </w:trPr>
        <w:tc>
          <w:tcPr>
            <w:tcW w:w="708" w:type="dxa"/>
          </w:tcPr>
          <w:p w14:paraId="3A8C4DC7" w14:textId="492E36D1" w:rsidR="002F7AF5" w:rsidRPr="009E5704" w:rsidRDefault="002F7AF5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53</w:t>
            </w:r>
          </w:p>
        </w:tc>
        <w:tc>
          <w:tcPr>
            <w:tcW w:w="1902" w:type="dxa"/>
          </w:tcPr>
          <w:p w14:paraId="3390A8A8" w14:textId="75D5ACE8" w:rsidR="002F7AF5" w:rsidRPr="00BC0140" w:rsidRDefault="002F7AF5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</w:t>
            </w:r>
            <w:r w:rsidRPr="00BC0140">
              <w:rPr>
                <w:b/>
                <w:sz w:val="26"/>
                <w:szCs w:val="26"/>
              </w:rPr>
              <w:t>hāsitaṃ</w:t>
            </w:r>
            <w:proofErr w:type="spellEnd"/>
          </w:p>
        </w:tc>
        <w:tc>
          <w:tcPr>
            <w:tcW w:w="2610" w:type="dxa"/>
          </w:tcPr>
          <w:p w14:paraId="4FA2F4F2" w14:textId="3209C410" w:rsidR="002F7AF5" w:rsidRPr="00F81D01" w:rsidRDefault="002F7AF5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780" w:type="dxa"/>
          </w:tcPr>
          <w:p w14:paraId="399BBF6E" w14:textId="1FDF0340" w:rsidR="002F7AF5" w:rsidRPr="005167D2" w:rsidRDefault="002F7AF5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F7AF5" w:rsidRPr="000C3FF7" w14:paraId="34CFDABC" w14:textId="77777777" w:rsidTr="00A54F4D">
        <w:trPr>
          <w:trHeight w:val="100"/>
        </w:trPr>
        <w:tc>
          <w:tcPr>
            <w:tcW w:w="708" w:type="dxa"/>
          </w:tcPr>
          <w:p w14:paraId="390DC3B5" w14:textId="0B55E543" w:rsidR="002F7AF5" w:rsidRDefault="002F7AF5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54</w:t>
            </w:r>
          </w:p>
        </w:tc>
        <w:tc>
          <w:tcPr>
            <w:tcW w:w="1902" w:type="dxa"/>
          </w:tcPr>
          <w:p w14:paraId="6019D516" w14:textId="489A26D6" w:rsidR="002F7AF5" w:rsidRDefault="002F7AF5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Abhinandi</w:t>
            </w:r>
            <w:proofErr w:type="spellEnd"/>
          </w:p>
        </w:tc>
        <w:tc>
          <w:tcPr>
            <w:tcW w:w="2610" w:type="dxa"/>
          </w:tcPr>
          <w:p w14:paraId="5A10A121" w14:textId="3CC98545" w:rsidR="002F7AF5" w:rsidRDefault="002F7AF5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hỉ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</w:p>
        </w:tc>
        <w:tc>
          <w:tcPr>
            <w:tcW w:w="3780" w:type="dxa"/>
          </w:tcPr>
          <w:p w14:paraId="4B025DA8" w14:textId="04FC7F27" w:rsidR="002F7AF5" w:rsidRDefault="002F7AF5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07528C" w:rsidRPr="000C3FF7" w14:paraId="67377F4E" w14:textId="77777777" w:rsidTr="00A54F4D">
        <w:trPr>
          <w:trHeight w:val="167"/>
        </w:trPr>
        <w:tc>
          <w:tcPr>
            <w:tcW w:w="708" w:type="dxa"/>
          </w:tcPr>
          <w:p w14:paraId="08A357CD" w14:textId="7A993A6F" w:rsidR="0007528C" w:rsidRPr="009E5704" w:rsidRDefault="0064772A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55</w:t>
            </w:r>
          </w:p>
        </w:tc>
        <w:tc>
          <w:tcPr>
            <w:tcW w:w="1902" w:type="dxa"/>
          </w:tcPr>
          <w:p w14:paraId="7D6C1615" w14:textId="08188054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Veyyākaraṇa</w:t>
            </w:r>
            <w:r w:rsidR="0064772A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610" w:type="dxa"/>
          </w:tcPr>
          <w:p w14:paraId="36980FD4" w14:textId="7E5965ED" w:rsidR="0007528C" w:rsidRPr="00F81D01" w:rsidRDefault="0064772A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780" w:type="dxa"/>
          </w:tcPr>
          <w:p w14:paraId="02A3F696" w14:textId="7098F69D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07528C" w:rsidRPr="000C3FF7" w14:paraId="7A24ACA8" w14:textId="77777777" w:rsidTr="00A54F4D">
        <w:trPr>
          <w:trHeight w:val="167"/>
        </w:trPr>
        <w:tc>
          <w:tcPr>
            <w:tcW w:w="708" w:type="dxa"/>
          </w:tcPr>
          <w:p w14:paraId="571BB09F" w14:textId="3EFA722B" w:rsidR="0007528C" w:rsidRPr="009E5704" w:rsidRDefault="0064772A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56</w:t>
            </w:r>
          </w:p>
        </w:tc>
        <w:tc>
          <w:tcPr>
            <w:tcW w:w="1902" w:type="dxa"/>
          </w:tcPr>
          <w:p w14:paraId="5C53BA12" w14:textId="36B6CE87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</w:t>
            </w:r>
            <w:r w:rsidRPr="00BC0140">
              <w:rPr>
                <w:b/>
                <w:sz w:val="26"/>
                <w:szCs w:val="26"/>
              </w:rPr>
              <w:t>haññamān</w:t>
            </w:r>
            <w:r w:rsidR="0064772A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13163D7A" w14:textId="66E30BE0" w:rsidR="0007528C" w:rsidRPr="00F81D01" w:rsidRDefault="001F09B7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780" w:type="dxa"/>
          </w:tcPr>
          <w:p w14:paraId="57412B3D" w14:textId="31D22BB2" w:rsidR="0007528C" w:rsidRPr="005167D2" w:rsidRDefault="001F09B7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07528C" w:rsidRPr="000C3FF7" w14:paraId="179F877E" w14:textId="77777777" w:rsidTr="00A54F4D">
        <w:trPr>
          <w:trHeight w:val="167"/>
        </w:trPr>
        <w:tc>
          <w:tcPr>
            <w:tcW w:w="708" w:type="dxa"/>
          </w:tcPr>
          <w:p w14:paraId="6C009FA4" w14:textId="7F0AC58C" w:rsidR="0007528C" w:rsidRPr="009E5704" w:rsidRDefault="001F09B7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57</w:t>
            </w:r>
          </w:p>
        </w:tc>
        <w:tc>
          <w:tcPr>
            <w:tcW w:w="1902" w:type="dxa"/>
          </w:tcPr>
          <w:p w14:paraId="6EF94518" w14:textId="3122720D" w:rsidR="0007528C" w:rsidRPr="00BC0140" w:rsidRDefault="001F09B7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</w:t>
            </w:r>
            <w:r w:rsidR="0007528C" w:rsidRPr="00BC0140">
              <w:rPr>
                <w:b/>
                <w:sz w:val="26"/>
                <w:szCs w:val="26"/>
              </w:rPr>
              <w:t>yasma</w:t>
            </w:r>
            <w:r>
              <w:rPr>
                <w:b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2610" w:type="dxa"/>
          </w:tcPr>
          <w:p w14:paraId="6BDCA6EC" w14:textId="1DB2C3FB" w:rsidR="0007528C" w:rsidRPr="00F81D01" w:rsidRDefault="001F09B7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3780" w:type="dxa"/>
          </w:tcPr>
          <w:p w14:paraId="0AFC99A8" w14:textId="5A4CDAFC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7528C" w:rsidRPr="000C3FF7" w14:paraId="1681EFE8" w14:textId="77777777" w:rsidTr="00A54F4D">
        <w:trPr>
          <w:trHeight w:val="167"/>
        </w:trPr>
        <w:tc>
          <w:tcPr>
            <w:tcW w:w="708" w:type="dxa"/>
          </w:tcPr>
          <w:p w14:paraId="5E1DAEDC" w14:textId="3F2EB295" w:rsidR="0007528C" w:rsidRPr="009E5704" w:rsidRDefault="001F09B7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58</w:t>
            </w:r>
          </w:p>
        </w:tc>
        <w:tc>
          <w:tcPr>
            <w:tcW w:w="1902" w:type="dxa"/>
          </w:tcPr>
          <w:p w14:paraId="33CA0FB4" w14:textId="0FDB37E0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Ko</w:t>
            </w:r>
            <w:r>
              <w:rPr>
                <w:b/>
                <w:sz w:val="26"/>
                <w:szCs w:val="26"/>
              </w:rPr>
              <w:t>ṇḍaññ</w:t>
            </w:r>
            <w:r w:rsidR="001F09B7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10" w:type="dxa"/>
          </w:tcPr>
          <w:p w14:paraId="69C947CD" w14:textId="3005B349" w:rsidR="0007528C" w:rsidRPr="00F81D01" w:rsidRDefault="001F09B7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riêng</w:t>
            </w:r>
            <w:proofErr w:type="spellEnd"/>
          </w:p>
        </w:tc>
        <w:tc>
          <w:tcPr>
            <w:tcW w:w="3780" w:type="dxa"/>
          </w:tcPr>
          <w:p w14:paraId="69D47463" w14:textId="4875F0F8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7528C" w:rsidRPr="000C3FF7" w14:paraId="5CEB3480" w14:textId="77777777" w:rsidTr="00A54F4D">
        <w:trPr>
          <w:trHeight w:val="167"/>
        </w:trPr>
        <w:tc>
          <w:tcPr>
            <w:tcW w:w="708" w:type="dxa"/>
          </w:tcPr>
          <w:p w14:paraId="11DD4704" w14:textId="46FB7759" w:rsidR="0007528C" w:rsidRPr="009E5704" w:rsidRDefault="00D77D41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59</w:t>
            </w:r>
          </w:p>
        </w:tc>
        <w:tc>
          <w:tcPr>
            <w:tcW w:w="1902" w:type="dxa"/>
          </w:tcPr>
          <w:p w14:paraId="70FA0C9D" w14:textId="3DEA0D62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BC0140">
              <w:rPr>
                <w:b/>
                <w:sz w:val="26"/>
                <w:szCs w:val="26"/>
              </w:rPr>
              <w:t>iraja</w:t>
            </w:r>
            <w:proofErr w:type="spellEnd"/>
          </w:p>
        </w:tc>
        <w:tc>
          <w:tcPr>
            <w:tcW w:w="2610" w:type="dxa"/>
          </w:tcPr>
          <w:p w14:paraId="43C2CAA9" w14:textId="31F1D064" w:rsidR="0007528C" w:rsidRPr="00F81D01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bẩn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thoát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não</w:t>
            </w:r>
            <w:proofErr w:type="spellEnd"/>
          </w:p>
        </w:tc>
        <w:tc>
          <w:tcPr>
            <w:tcW w:w="3780" w:type="dxa"/>
          </w:tcPr>
          <w:p w14:paraId="22E59754" w14:textId="7046819B" w:rsidR="0007528C" w:rsidRPr="005167D2" w:rsidRDefault="0007528C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7528C" w:rsidRPr="000C3FF7" w14:paraId="3F8BD5C9" w14:textId="77777777" w:rsidTr="00A54F4D">
        <w:trPr>
          <w:trHeight w:val="167"/>
        </w:trPr>
        <w:tc>
          <w:tcPr>
            <w:tcW w:w="708" w:type="dxa"/>
          </w:tcPr>
          <w:p w14:paraId="4649FB2D" w14:textId="01E589F4" w:rsidR="0007528C" w:rsidRPr="009E5704" w:rsidRDefault="00D77D41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60</w:t>
            </w:r>
          </w:p>
        </w:tc>
        <w:tc>
          <w:tcPr>
            <w:tcW w:w="1902" w:type="dxa"/>
          </w:tcPr>
          <w:p w14:paraId="1F35BDAC" w14:textId="1C1E8C39" w:rsidR="0007528C" w:rsidRPr="00BC0140" w:rsidRDefault="0007528C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BC0140">
              <w:rPr>
                <w:b/>
                <w:sz w:val="26"/>
                <w:szCs w:val="26"/>
              </w:rPr>
              <w:t>ītamala</w:t>
            </w:r>
            <w:proofErr w:type="spellEnd"/>
          </w:p>
        </w:tc>
        <w:tc>
          <w:tcPr>
            <w:tcW w:w="2610" w:type="dxa"/>
          </w:tcPr>
          <w:p w14:paraId="6BBA3E88" w14:textId="6E24BBA3" w:rsidR="0007528C" w:rsidRPr="00D77D41" w:rsidRDefault="00D77D41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Không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nhơ</w:t>
            </w:r>
            <w:proofErr w:type="spellEnd"/>
          </w:p>
        </w:tc>
        <w:tc>
          <w:tcPr>
            <w:tcW w:w="3780" w:type="dxa"/>
          </w:tcPr>
          <w:p w14:paraId="62FDD972" w14:textId="56BBD7F3" w:rsidR="0007528C" w:rsidRPr="005167D2" w:rsidRDefault="00D77D41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3E6ADA" w:rsidRPr="000C3FF7" w14:paraId="56CDF32D" w14:textId="77777777" w:rsidTr="003E6ADA">
        <w:trPr>
          <w:trHeight w:val="100"/>
        </w:trPr>
        <w:tc>
          <w:tcPr>
            <w:tcW w:w="708" w:type="dxa"/>
          </w:tcPr>
          <w:p w14:paraId="72956505" w14:textId="0061E43E" w:rsidR="003E6ADA" w:rsidRPr="009E5704" w:rsidRDefault="003E6ADA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61</w:t>
            </w:r>
          </w:p>
        </w:tc>
        <w:tc>
          <w:tcPr>
            <w:tcW w:w="1902" w:type="dxa"/>
          </w:tcPr>
          <w:p w14:paraId="68516B52" w14:textId="0DB6814B" w:rsidR="003E6ADA" w:rsidRPr="00BC0140" w:rsidRDefault="003E6ADA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Dhammo</w:t>
            </w:r>
            <w:proofErr w:type="spellEnd"/>
          </w:p>
        </w:tc>
        <w:tc>
          <w:tcPr>
            <w:tcW w:w="2610" w:type="dxa"/>
          </w:tcPr>
          <w:p w14:paraId="168F2865" w14:textId="4523751B" w:rsidR="003E6ADA" w:rsidRPr="003E6ADA" w:rsidRDefault="003E6ADA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780" w:type="dxa"/>
          </w:tcPr>
          <w:p w14:paraId="0D0D6AFC" w14:textId="32FAA68A" w:rsidR="003E6ADA" w:rsidRPr="005167D2" w:rsidRDefault="003E6ADA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3E6ADA" w:rsidRPr="000C3FF7" w14:paraId="3DD8A7CD" w14:textId="77777777" w:rsidTr="00A54F4D">
        <w:trPr>
          <w:trHeight w:val="100"/>
        </w:trPr>
        <w:tc>
          <w:tcPr>
            <w:tcW w:w="708" w:type="dxa"/>
          </w:tcPr>
          <w:p w14:paraId="4CDD65D4" w14:textId="380C13DC" w:rsidR="003E6ADA" w:rsidRDefault="003E6ADA" w:rsidP="000752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62</w:t>
            </w:r>
          </w:p>
        </w:tc>
        <w:tc>
          <w:tcPr>
            <w:tcW w:w="1902" w:type="dxa"/>
          </w:tcPr>
          <w:p w14:paraId="64986369" w14:textId="57B5EA8C" w:rsidR="003E6ADA" w:rsidRDefault="003E6ADA" w:rsidP="0007528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Cakkhu</w:t>
            </w:r>
            <w:proofErr w:type="spellEnd"/>
          </w:p>
        </w:tc>
        <w:tc>
          <w:tcPr>
            <w:tcW w:w="2610" w:type="dxa"/>
          </w:tcPr>
          <w:p w14:paraId="452A947A" w14:textId="25772C0F" w:rsidR="003E6ADA" w:rsidRDefault="003E6ADA" w:rsidP="0007528C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3780" w:type="dxa"/>
          </w:tcPr>
          <w:p w14:paraId="0D8EE44A" w14:textId="39CF3F55" w:rsidR="003E6ADA" w:rsidRDefault="003E6ADA" w:rsidP="000752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36A77" w:rsidRPr="000C3FF7" w14:paraId="35D784EF" w14:textId="77777777" w:rsidTr="0012089C">
        <w:trPr>
          <w:trHeight w:val="167"/>
        </w:trPr>
        <w:tc>
          <w:tcPr>
            <w:tcW w:w="708" w:type="dxa"/>
          </w:tcPr>
          <w:p w14:paraId="35F6F6F1" w14:textId="79994960" w:rsidR="00136A77" w:rsidRPr="009E5704" w:rsidRDefault="00136A77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63</w:t>
            </w:r>
          </w:p>
        </w:tc>
        <w:tc>
          <w:tcPr>
            <w:tcW w:w="1902" w:type="dxa"/>
            <w:vAlign w:val="center"/>
          </w:tcPr>
          <w:p w14:paraId="643FC3F1" w14:textId="77777777" w:rsidR="00136A77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Yo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yaṃ~yad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</w:p>
          <w:p w14:paraId="5E6C3D1D" w14:textId="7D4CE311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yā</w:t>
            </w:r>
            <w:proofErr w:type="spellEnd"/>
            <w:r w:rsidRPr="00BC0140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09B0004F" w14:textId="77777777" w:rsidR="00136A77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</w:p>
          <w:p w14:paraId="4008975D" w14:textId="77777777" w:rsidR="00136A77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  <w:p w14:paraId="797158E6" w14:textId="24A39B43" w:rsidR="00136A77" w:rsidRPr="00F81D01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780" w:type="dxa"/>
            <w:vAlign w:val="center"/>
          </w:tcPr>
          <w:p w14:paraId="0C6C67D1" w14:textId="33880FF7" w:rsidR="00136A77" w:rsidRPr="005167D2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D22834" w:rsidRPr="000C3FF7" w14:paraId="76D044B9" w14:textId="77777777" w:rsidTr="00D22834">
        <w:trPr>
          <w:trHeight w:val="100"/>
        </w:trPr>
        <w:tc>
          <w:tcPr>
            <w:tcW w:w="708" w:type="dxa"/>
          </w:tcPr>
          <w:p w14:paraId="28138DA8" w14:textId="5A23508A" w:rsidR="00D22834" w:rsidRPr="009E5704" w:rsidRDefault="00D22834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64</w:t>
            </w:r>
          </w:p>
        </w:tc>
        <w:tc>
          <w:tcPr>
            <w:tcW w:w="1902" w:type="dxa"/>
          </w:tcPr>
          <w:p w14:paraId="112E2ECA" w14:textId="32C95475" w:rsidR="00D22834" w:rsidRPr="00BC0140" w:rsidRDefault="00D22834" w:rsidP="00136A7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Ko/</w:t>
            </w:r>
            <w:proofErr w:type="spellStart"/>
            <w:r>
              <w:rPr>
                <w:b/>
                <w:sz w:val="26"/>
                <w:szCs w:val="26"/>
              </w:rPr>
              <w:t>kiṃ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kā</w:t>
            </w:r>
            <w:proofErr w:type="spellEnd"/>
          </w:p>
        </w:tc>
        <w:tc>
          <w:tcPr>
            <w:tcW w:w="2610" w:type="dxa"/>
          </w:tcPr>
          <w:p w14:paraId="33C5BD2C" w14:textId="1EF995F2" w:rsidR="00D22834" w:rsidRPr="00F81D01" w:rsidRDefault="00D22834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Ai,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780" w:type="dxa"/>
          </w:tcPr>
          <w:p w14:paraId="43F706E4" w14:textId="1DC805D7" w:rsidR="00D22834" w:rsidRPr="005167D2" w:rsidRDefault="00D22834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B00A0F" w:rsidRPr="000C3FF7" w14:paraId="0C88669D" w14:textId="77777777" w:rsidTr="00B00A0F">
        <w:trPr>
          <w:trHeight w:val="100"/>
        </w:trPr>
        <w:tc>
          <w:tcPr>
            <w:tcW w:w="708" w:type="dxa"/>
          </w:tcPr>
          <w:p w14:paraId="79B4BCCC" w14:textId="7A5BE44C" w:rsidR="00B00A0F" w:rsidRPr="009E5704" w:rsidRDefault="00B00A0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65</w:t>
            </w:r>
          </w:p>
        </w:tc>
        <w:tc>
          <w:tcPr>
            <w:tcW w:w="1902" w:type="dxa"/>
          </w:tcPr>
          <w:p w14:paraId="25BBDF96" w14:textId="39CFF29E" w:rsidR="00B00A0F" w:rsidRDefault="00B00A0F" w:rsidP="00136A7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-ci</w:t>
            </w:r>
          </w:p>
        </w:tc>
        <w:tc>
          <w:tcPr>
            <w:tcW w:w="2610" w:type="dxa"/>
          </w:tcPr>
          <w:p w14:paraId="337D5289" w14:textId="7B12664C" w:rsidR="00B00A0F" w:rsidRDefault="00B00A0F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phiếm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</w:tcPr>
          <w:p w14:paraId="69D431D3" w14:textId="2CC151E6" w:rsidR="00B00A0F" w:rsidRDefault="00B00A0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DC26AF" w:rsidRPr="000C3FF7" w14:paraId="2AC4F40E" w14:textId="77777777" w:rsidTr="00DC26AF">
        <w:trPr>
          <w:trHeight w:val="200"/>
        </w:trPr>
        <w:tc>
          <w:tcPr>
            <w:tcW w:w="708" w:type="dxa"/>
          </w:tcPr>
          <w:p w14:paraId="47BFEF2E" w14:textId="2E9D5167" w:rsidR="00DC26AF" w:rsidRDefault="00DC26A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66</w:t>
            </w:r>
          </w:p>
        </w:tc>
        <w:tc>
          <w:tcPr>
            <w:tcW w:w="1902" w:type="dxa"/>
          </w:tcPr>
          <w:p w14:paraId="29478EDB" w14:textId="14201C46" w:rsidR="00DC26AF" w:rsidRDefault="00DC26AF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Samudayo</w:t>
            </w:r>
            <w:proofErr w:type="spellEnd"/>
          </w:p>
        </w:tc>
        <w:tc>
          <w:tcPr>
            <w:tcW w:w="2610" w:type="dxa"/>
          </w:tcPr>
          <w:p w14:paraId="3940248D" w14:textId="202A0782" w:rsidR="00DC26AF" w:rsidRDefault="00DC26A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ra, </w:t>
            </w:r>
            <w:proofErr w:type="spellStart"/>
            <w:r>
              <w:rPr>
                <w:sz w:val="26"/>
                <w:szCs w:val="26"/>
              </w:rPr>
              <w:t>nguồn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</w:p>
        </w:tc>
        <w:tc>
          <w:tcPr>
            <w:tcW w:w="3780" w:type="dxa"/>
          </w:tcPr>
          <w:p w14:paraId="6CC70984" w14:textId="4A104333" w:rsidR="00DC26AF" w:rsidRDefault="00DC26A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C26AF" w:rsidRPr="000C3FF7" w14:paraId="0CF01542" w14:textId="77777777" w:rsidTr="00A54F4D">
        <w:trPr>
          <w:trHeight w:val="200"/>
        </w:trPr>
        <w:tc>
          <w:tcPr>
            <w:tcW w:w="708" w:type="dxa"/>
          </w:tcPr>
          <w:p w14:paraId="5C25FBDD" w14:textId="65DDF9E4" w:rsidR="00DC26AF" w:rsidRDefault="00DC26A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67</w:t>
            </w:r>
          </w:p>
        </w:tc>
        <w:tc>
          <w:tcPr>
            <w:tcW w:w="1902" w:type="dxa"/>
          </w:tcPr>
          <w:p w14:paraId="383C294C" w14:textId="57EAD58A" w:rsidR="00DC26AF" w:rsidRDefault="00DC26AF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Xdhamma</w:t>
            </w:r>
            <w:proofErr w:type="spellEnd"/>
          </w:p>
        </w:tc>
        <w:tc>
          <w:tcPr>
            <w:tcW w:w="2610" w:type="dxa"/>
          </w:tcPr>
          <w:p w14:paraId="7709248B" w14:textId="0276D5E1" w:rsidR="00DC26AF" w:rsidRDefault="00DC26A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X</w:t>
            </w:r>
          </w:p>
        </w:tc>
        <w:tc>
          <w:tcPr>
            <w:tcW w:w="3780" w:type="dxa"/>
          </w:tcPr>
          <w:p w14:paraId="34CBE3D4" w14:textId="57AA96FA" w:rsidR="00DC26AF" w:rsidRDefault="00DC26A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B00A0F" w:rsidRPr="000C3FF7" w14:paraId="481BBDF8" w14:textId="77777777" w:rsidTr="00B00A0F">
        <w:trPr>
          <w:trHeight w:val="200"/>
        </w:trPr>
        <w:tc>
          <w:tcPr>
            <w:tcW w:w="708" w:type="dxa"/>
          </w:tcPr>
          <w:p w14:paraId="2EE95CA0" w14:textId="1DB906B5" w:rsidR="00B00A0F" w:rsidRPr="009E5704" w:rsidRDefault="00B00A0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  <w:r w:rsidR="00DC26AF"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02" w:type="dxa"/>
          </w:tcPr>
          <w:p w14:paraId="499343DC" w14:textId="5A4CE7CF" w:rsidR="00B00A0F" w:rsidRPr="00BC0140" w:rsidRDefault="00B00A0F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Sabba</w:t>
            </w:r>
            <w:proofErr w:type="spellEnd"/>
          </w:p>
        </w:tc>
        <w:tc>
          <w:tcPr>
            <w:tcW w:w="2610" w:type="dxa"/>
          </w:tcPr>
          <w:p w14:paraId="319F31AE" w14:textId="7AF51BA3" w:rsidR="00B00A0F" w:rsidRPr="00F81D01" w:rsidRDefault="00B00A0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mọi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3780" w:type="dxa"/>
          </w:tcPr>
          <w:p w14:paraId="4341A31F" w14:textId="2ED71123" w:rsidR="00B00A0F" w:rsidRPr="005167D2" w:rsidRDefault="00B00A0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B00A0F" w:rsidRPr="000C3FF7" w14:paraId="3103E48C" w14:textId="77777777" w:rsidTr="00A54F4D">
        <w:trPr>
          <w:trHeight w:val="200"/>
        </w:trPr>
        <w:tc>
          <w:tcPr>
            <w:tcW w:w="708" w:type="dxa"/>
          </w:tcPr>
          <w:p w14:paraId="505CE2D3" w14:textId="4B84A6C0" w:rsidR="00B00A0F" w:rsidRDefault="00B00A0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  <w:r w:rsidR="00DC26AF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2" w:type="dxa"/>
          </w:tcPr>
          <w:p w14:paraId="167695FA" w14:textId="2F7B4E4E" w:rsidR="00B00A0F" w:rsidRDefault="00DC26AF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Nirodha</w:t>
            </w:r>
            <w:proofErr w:type="spellEnd"/>
          </w:p>
        </w:tc>
        <w:tc>
          <w:tcPr>
            <w:tcW w:w="2610" w:type="dxa"/>
          </w:tcPr>
          <w:p w14:paraId="5E646765" w14:textId="7FEDDE4A" w:rsidR="00B00A0F" w:rsidRDefault="00DC26A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diệt</w:t>
            </w:r>
            <w:proofErr w:type="spellEnd"/>
          </w:p>
        </w:tc>
        <w:tc>
          <w:tcPr>
            <w:tcW w:w="3780" w:type="dxa"/>
          </w:tcPr>
          <w:p w14:paraId="4CDF63C9" w14:textId="309E14FA" w:rsidR="00B00A0F" w:rsidRDefault="00DC26A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36A77" w:rsidRPr="000C3FF7" w14:paraId="0A5C2B42" w14:textId="77777777" w:rsidTr="00A54F4D">
        <w:trPr>
          <w:trHeight w:val="167"/>
        </w:trPr>
        <w:tc>
          <w:tcPr>
            <w:tcW w:w="708" w:type="dxa"/>
          </w:tcPr>
          <w:p w14:paraId="6B53A789" w14:textId="4363C88B" w:rsidR="00136A77" w:rsidRPr="009E5704" w:rsidRDefault="00766987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70</w:t>
            </w:r>
          </w:p>
        </w:tc>
        <w:tc>
          <w:tcPr>
            <w:tcW w:w="1902" w:type="dxa"/>
          </w:tcPr>
          <w:p w14:paraId="034F27D0" w14:textId="40020BBF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Pavattit</w:t>
            </w:r>
            <w:r w:rsidR="00766987">
              <w:rPr>
                <w:b/>
                <w:sz w:val="26"/>
                <w:szCs w:val="26"/>
              </w:rPr>
              <w:t>a</w:t>
            </w:r>
            <w:proofErr w:type="spellEnd"/>
            <w:r w:rsidRPr="00BC0140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610" w:type="dxa"/>
          </w:tcPr>
          <w:p w14:paraId="0EB6FF67" w14:textId="71AC126A" w:rsidR="00136A77" w:rsidRPr="00F81D01" w:rsidRDefault="0076698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quay</w:t>
            </w:r>
          </w:p>
        </w:tc>
        <w:tc>
          <w:tcPr>
            <w:tcW w:w="3780" w:type="dxa"/>
          </w:tcPr>
          <w:p w14:paraId="1D70C5AC" w14:textId="6B6C3C98" w:rsidR="00136A77" w:rsidRPr="005167D2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136A77" w:rsidRPr="000C3FF7" w14:paraId="59FD676C" w14:textId="77777777" w:rsidTr="00A54F4D">
        <w:trPr>
          <w:trHeight w:val="167"/>
        </w:trPr>
        <w:tc>
          <w:tcPr>
            <w:tcW w:w="708" w:type="dxa"/>
          </w:tcPr>
          <w:p w14:paraId="0CF4394E" w14:textId="71748374" w:rsidR="00136A77" w:rsidRPr="009E5704" w:rsidRDefault="00766987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71</w:t>
            </w:r>
          </w:p>
        </w:tc>
        <w:tc>
          <w:tcPr>
            <w:tcW w:w="1902" w:type="dxa"/>
          </w:tcPr>
          <w:p w14:paraId="10470CE7" w14:textId="78860D0B" w:rsidR="00136A77" w:rsidRPr="00BC0140" w:rsidRDefault="0076698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</w:t>
            </w:r>
            <w:r w:rsidR="00136A77" w:rsidRPr="00BC0140">
              <w:rPr>
                <w:b/>
                <w:sz w:val="26"/>
                <w:szCs w:val="26"/>
              </w:rPr>
              <w:t>akk</w:t>
            </w:r>
            <w:r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610" w:type="dxa"/>
          </w:tcPr>
          <w:p w14:paraId="10C6A9CD" w14:textId="62F074BB" w:rsidR="00136A77" w:rsidRPr="00F81D01" w:rsidRDefault="0076698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Bánh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3780" w:type="dxa"/>
          </w:tcPr>
          <w:p w14:paraId="306CD392" w14:textId="257F577E" w:rsidR="00136A77" w:rsidRPr="005167D2" w:rsidRDefault="0076698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36A77" w:rsidRPr="000C3FF7" w14:paraId="564E2562" w14:textId="77777777" w:rsidTr="00A54F4D">
        <w:trPr>
          <w:trHeight w:val="167"/>
        </w:trPr>
        <w:tc>
          <w:tcPr>
            <w:tcW w:w="708" w:type="dxa"/>
          </w:tcPr>
          <w:p w14:paraId="69757CD6" w14:textId="605B2951" w:rsidR="00136A77" w:rsidRPr="009E5704" w:rsidRDefault="00A47CF6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72</w:t>
            </w:r>
          </w:p>
        </w:tc>
        <w:tc>
          <w:tcPr>
            <w:tcW w:w="1902" w:type="dxa"/>
          </w:tcPr>
          <w:p w14:paraId="5B431F71" w14:textId="38D84B1A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Bhumm</w:t>
            </w:r>
            <w:r w:rsidR="00A47CF6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391A1C00" w14:textId="692CAC6E" w:rsidR="00136A77" w:rsidRPr="00F81D01" w:rsidRDefault="00A47CF6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đất</w:t>
            </w:r>
            <w:proofErr w:type="spellEnd"/>
          </w:p>
        </w:tc>
        <w:tc>
          <w:tcPr>
            <w:tcW w:w="3780" w:type="dxa"/>
          </w:tcPr>
          <w:p w14:paraId="39B0FFB2" w14:textId="5278C3B7" w:rsidR="00136A77" w:rsidRPr="005167D2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47CF6" w:rsidRPr="000C3FF7" w14:paraId="12E8BD94" w14:textId="77777777" w:rsidTr="00A47CF6">
        <w:trPr>
          <w:trHeight w:val="200"/>
        </w:trPr>
        <w:tc>
          <w:tcPr>
            <w:tcW w:w="708" w:type="dxa"/>
          </w:tcPr>
          <w:p w14:paraId="0EFCF2A7" w14:textId="1BDFF6A9" w:rsidR="00A47CF6" w:rsidRPr="009E5704" w:rsidRDefault="00A47CF6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73</w:t>
            </w:r>
          </w:p>
        </w:tc>
        <w:tc>
          <w:tcPr>
            <w:tcW w:w="1902" w:type="dxa"/>
          </w:tcPr>
          <w:p w14:paraId="18F5A02D" w14:textId="152A8FCC" w:rsidR="00A47CF6" w:rsidRPr="00BC0140" w:rsidRDefault="00A47CF6" w:rsidP="00136A7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add</w:t>
            </w:r>
            <w:r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610" w:type="dxa"/>
          </w:tcPr>
          <w:p w14:paraId="220E97F8" w14:textId="53F5CABF" w:rsidR="00A47CF6" w:rsidRPr="00F81D01" w:rsidRDefault="00A47CF6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tiếng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ồn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780" w:type="dxa"/>
          </w:tcPr>
          <w:p w14:paraId="24E8D2B9" w14:textId="597EFD9B" w:rsidR="00A47CF6" w:rsidRPr="005167D2" w:rsidRDefault="00A47CF6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501A2" w:rsidRPr="000C3FF7" w14:paraId="2C34BB76" w14:textId="77777777" w:rsidTr="004501A2">
        <w:trPr>
          <w:trHeight w:val="107"/>
        </w:trPr>
        <w:tc>
          <w:tcPr>
            <w:tcW w:w="708" w:type="dxa"/>
          </w:tcPr>
          <w:p w14:paraId="26B795C8" w14:textId="22182862" w:rsidR="004501A2" w:rsidRDefault="004501A2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74</w:t>
            </w:r>
          </w:p>
        </w:tc>
        <w:tc>
          <w:tcPr>
            <w:tcW w:w="1902" w:type="dxa"/>
          </w:tcPr>
          <w:p w14:paraId="6BF9D260" w14:textId="73354979" w:rsidR="004501A2" w:rsidRDefault="004501A2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Anussāvesi</w:t>
            </w:r>
            <w:proofErr w:type="spellEnd"/>
          </w:p>
        </w:tc>
        <w:tc>
          <w:tcPr>
            <w:tcW w:w="2610" w:type="dxa"/>
          </w:tcPr>
          <w:p w14:paraId="6A0899F8" w14:textId="41AD0A69" w:rsidR="004501A2" w:rsidRDefault="004501A2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3780" w:type="dxa"/>
          </w:tcPr>
          <w:p w14:paraId="6707AAEA" w14:textId="5BE5BDF1" w:rsidR="004501A2" w:rsidRDefault="004501A2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501A2" w:rsidRPr="000C3FF7" w14:paraId="700BFF60" w14:textId="77777777" w:rsidTr="00A54F4D">
        <w:trPr>
          <w:trHeight w:val="107"/>
        </w:trPr>
        <w:tc>
          <w:tcPr>
            <w:tcW w:w="708" w:type="dxa"/>
          </w:tcPr>
          <w:p w14:paraId="051DEC94" w14:textId="1D545481" w:rsidR="004501A2" w:rsidRDefault="004501A2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75</w:t>
            </w:r>
          </w:p>
        </w:tc>
        <w:tc>
          <w:tcPr>
            <w:tcW w:w="1902" w:type="dxa"/>
          </w:tcPr>
          <w:p w14:paraId="68098C15" w14:textId="2485E6A1" w:rsidR="004501A2" w:rsidRDefault="004501A2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Bārāṇasī</w:t>
            </w:r>
            <w:proofErr w:type="spellEnd"/>
          </w:p>
        </w:tc>
        <w:tc>
          <w:tcPr>
            <w:tcW w:w="2610" w:type="dxa"/>
          </w:tcPr>
          <w:p w14:paraId="514FE2CF" w14:textId="228B34D6" w:rsidR="004501A2" w:rsidRDefault="004501A2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</w:t>
            </w:r>
            <w:proofErr w:type="spellEnd"/>
          </w:p>
        </w:tc>
        <w:tc>
          <w:tcPr>
            <w:tcW w:w="3780" w:type="dxa"/>
          </w:tcPr>
          <w:p w14:paraId="00BD0F99" w14:textId="5703E97D" w:rsidR="004501A2" w:rsidRDefault="004501A2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2089C" w:rsidRPr="000C3FF7" w14:paraId="63A7A47B" w14:textId="77777777" w:rsidTr="0012089C">
        <w:trPr>
          <w:trHeight w:val="72"/>
        </w:trPr>
        <w:tc>
          <w:tcPr>
            <w:tcW w:w="708" w:type="dxa"/>
          </w:tcPr>
          <w:p w14:paraId="05BD9D5A" w14:textId="21DFA261" w:rsidR="0012089C" w:rsidRPr="009E5704" w:rsidRDefault="0012089C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76</w:t>
            </w:r>
          </w:p>
        </w:tc>
        <w:tc>
          <w:tcPr>
            <w:tcW w:w="1902" w:type="dxa"/>
          </w:tcPr>
          <w:p w14:paraId="564A3D37" w14:textId="364BB9E6" w:rsidR="0012089C" w:rsidRPr="00BC0140" w:rsidRDefault="0012089C" w:rsidP="00136A77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Isipatan</w:t>
            </w:r>
            <w:r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610" w:type="dxa"/>
          </w:tcPr>
          <w:p w14:paraId="791B57AB" w14:textId="0C4AB901" w:rsidR="0012089C" w:rsidRPr="00F81D01" w:rsidRDefault="0012089C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3780" w:type="dxa"/>
          </w:tcPr>
          <w:p w14:paraId="28FF4285" w14:textId="1C5858D2" w:rsidR="0012089C" w:rsidRPr="005167D2" w:rsidRDefault="0012089C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2089C" w:rsidRPr="000C3FF7" w14:paraId="4F864D78" w14:textId="77777777" w:rsidTr="00A54F4D">
        <w:trPr>
          <w:trHeight w:val="71"/>
        </w:trPr>
        <w:tc>
          <w:tcPr>
            <w:tcW w:w="708" w:type="dxa"/>
          </w:tcPr>
          <w:p w14:paraId="72ACB49C" w14:textId="6E509559" w:rsidR="0012089C" w:rsidRDefault="0012089C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77</w:t>
            </w:r>
          </w:p>
        </w:tc>
        <w:tc>
          <w:tcPr>
            <w:tcW w:w="1902" w:type="dxa"/>
          </w:tcPr>
          <w:p w14:paraId="6699BC8E" w14:textId="325070DB" w:rsidR="0012089C" w:rsidRPr="00BC0140" w:rsidRDefault="000A0A88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Migadāyaṃ</w:t>
            </w:r>
            <w:proofErr w:type="spellEnd"/>
          </w:p>
        </w:tc>
        <w:tc>
          <w:tcPr>
            <w:tcW w:w="2610" w:type="dxa"/>
          </w:tcPr>
          <w:p w14:paraId="32E38567" w14:textId="5D87F4DC" w:rsidR="0012089C" w:rsidRDefault="000A0A8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Vườn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nai</w:t>
            </w:r>
            <w:proofErr w:type="spellEnd"/>
          </w:p>
        </w:tc>
        <w:tc>
          <w:tcPr>
            <w:tcW w:w="3780" w:type="dxa"/>
          </w:tcPr>
          <w:p w14:paraId="5D8196E2" w14:textId="6E0A7435" w:rsidR="0012089C" w:rsidRDefault="000A0A8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12089C" w:rsidRPr="000C3FF7" w14:paraId="22BB5BA2" w14:textId="77777777" w:rsidTr="00A54F4D">
        <w:trPr>
          <w:trHeight w:val="71"/>
        </w:trPr>
        <w:tc>
          <w:tcPr>
            <w:tcW w:w="708" w:type="dxa"/>
          </w:tcPr>
          <w:p w14:paraId="6E56C79D" w14:textId="37CBF614" w:rsidR="0012089C" w:rsidRDefault="000A0A88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78</w:t>
            </w:r>
          </w:p>
        </w:tc>
        <w:tc>
          <w:tcPr>
            <w:tcW w:w="1902" w:type="dxa"/>
          </w:tcPr>
          <w:p w14:paraId="1234B5C5" w14:textId="6E29D9B6" w:rsidR="0012089C" w:rsidRPr="00BC0140" w:rsidRDefault="000A0A88" w:rsidP="00136A7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Uttara</w:t>
            </w:r>
          </w:p>
        </w:tc>
        <w:tc>
          <w:tcPr>
            <w:tcW w:w="2610" w:type="dxa"/>
          </w:tcPr>
          <w:p w14:paraId="0B2DF10E" w14:textId="458D9C30" w:rsidR="0012089C" w:rsidRDefault="000A0A88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Cao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780" w:type="dxa"/>
          </w:tcPr>
          <w:p w14:paraId="7C85592F" w14:textId="4B4CB577" w:rsidR="0012089C" w:rsidRDefault="000A0A8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36A77" w:rsidRPr="000C3FF7" w14:paraId="73409515" w14:textId="77777777" w:rsidTr="00A54F4D">
        <w:trPr>
          <w:trHeight w:val="167"/>
        </w:trPr>
        <w:tc>
          <w:tcPr>
            <w:tcW w:w="708" w:type="dxa"/>
          </w:tcPr>
          <w:p w14:paraId="315DFD6B" w14:textId="45AF22F6" w:rsidR="00136A77" w:rsidRPr="009E5704" w:rsidRDefault="000A0A88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79</w:t>
            </w:r>
          </w:p>
        </w:tc>
        <w:tc>
          <w:tcPr>
            <w:tcW w:w="1902" w:type="dxa"/>
          </w:tcPr>
          <w:p w14:paraId="7DCFB993" w14:textId="2F905FB8" w:rsidR="00136A77" w:rsidRPr="00BC0140" w:rsidRDefault="000A0A88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="00136A77" w:rsidRPr="00BC0140">
              <w:rPr>
                <w:b/>
                <w:sz w:val="26"/>
                <w:szCs w:val="26"/>
              </w:rPr>
              <w:t>aṭivattiya</w:t>
            </w:r>
            <w:proofErr w:type="spellEnd"/>
          </w:p>
        </w:tc>
        <w:tc>
          <w:tcPr>
            <w:tcW w:w="2610" w:type="dxa"/>
          </w:tcPr>
          <w:p w14:paraId="250F3616" w14:textId="347A40AC" w:rsidR="00136A77" w:rsidRPr="00F81D01" w:rsidRDefault="000A0A8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ngược</w:t>
            </w:r>
            <w:proofErr w:type="spellEnd"/>
          </w:p>
        </w:tc>
        <w:tc>
          <w:tcPr>
            <w:tcW w:w="3780" w:type="dxa"/>
          </w:tcPr>
          <w:p w14:paraId="539AC33B" w14:textId="6BEE6A8B" w:rsidR="000A0A88" w:rsidRPr="005167D2" w:rsidRDefault="000A0A8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DF4935" w:rsidRPr="000C3FF7" w14:paraId="395C8704" w14:textId="77777777" w:rsidTr="00DF4935">
        <w:trPr>
          <w:trHeight w:val="107"/>
        </w:trPr>
        <w:tc>
          <w:tcPr>
            <w:tcW w:w="708" w:type="dxa"/>
          </w:tcPr>
          <w:p w14:paraId="0FA440FD" w14:textId="65970A6E" w:rsidR="00DF4935" w:rsidRPr="009E5704" w:rsidRDefault="00DF4935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80</w:t>
            </w:r>
          </w:p>
        </w:tc>
        <w:tc>
          <w:tcPr>
            <w:tcW w:w="1902" w:type="dxa"/>
          </w:tcPr>
          <w:p w14:paraId="2B5DF537" w14:textId="38F50441" w:rsidR="00DF4935" w:rsidRPr="00BC0140" w:rsidRDefault="00DF4935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Māro</w:t>
            </w:r>
            <w:proofErr w:type="spellEnd"/>
          </w:p>
        </w:tc>
        <w:tc>
          <w:tcPr>
            <w:tcW w:w="2610" w:type="dxa"/>
          </w:tcPr>
          <w:p w14:paraId="4E950783" w14:textId="29D13797" w:rsidR="00DF4935" w:rsidRPr="00F81D01" w:rsidRDefault="00DF4935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 </w:t>
            </w:r>
            <w:proofErr w:type="spellStart"/>
            <w:r>
              <w:rPr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3780" w:type="dxa"/>
          </w:tcPr>
          <w:p w14:paraId="464DFFD6" w14:textId="5A4E5AF2" w:rsidR="00DF4935" w:rsidRPr="005167D2" w:rsidRDefault="00DF4935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F4935" w:rsidRPr="000C3FF7" w14:paraId="34929A9A" w14:textId="77777777" w:rsidTr="00A54F4D">
        <w:trPr>
          <w:trHeight w:val="107"/>
        </w:trPr>
        <w:tc>
          <w:tcPr>
            <w:tcW w:w="708" w:type="dxa"/>
          </w:tcPr>
          <w:p w14:paraId="1FBC8DEB" w14:textId="6DBFA076" w:rsidR="00DF4935" w:rsidRDefault="00DF4935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81</w:t>
            </w:r>
          </w:p>
        </w:tc>
        <w:tc>
          <w:tcPr>
            <w:tcW w:w="1902" w:type="dxa"/>
          </w:tcPr>
          <w:p w14:paraId="1F9D3109" w14:textId="0EF25432" w:rsidR="00DF4935" w:rsidRDefault="00DF4935" w:rsidP="00136A7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Brahmo</w:t>
            </w:r>
          </w:p>
        </w:tc>
        <w:tc>
          <w:tcPr>
            <w:tcW w:w="2610" w:type="dxa"/>
          </w:tcPr>
          <w:p w14:paraId="6C6EF6BD" w14:textId="7C7489D7" w:rsidR="00DF4935" w:rsidRDefault="00DF4935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thiên</w:t>
            </w:r>
            <w:proofErr w:type="spellEnd"/>
          </w:p>
        </w:tc>
        <w:tc>
          <w:tcPr>
            <w:tcW w:w="3780" w:type="dxa"/>
          </w:tcPr>
          <w:p w14:paraId="77FCB402" w14:textId="6B0AFE92" w:rsidR="00DF4935" w:rsidRDefault="00DF4935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F4935" w:rsidRPr="000C3FF7" w14:paraId="36A21A64" w14:textId="77777777" w:rsidTr="00DF4935">
        <w:trPr>
          <w:trHeight w:val="107"/>
        </w:trPr>
        <w:tc>
          <w:tcPr>
            <w:tcW w:w="708" w:type="dxa"/>
          </w:tcPr>
          <w:p w14:paraId="28387EF6" w14:textId="54422CAB" w:rsidR="00DF4935" w:rsidRPr="009E5704" w:rsidRDefault="00DF4935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82</w:t>
            </w:r>
          </w:p>
        </w:tc>
        <w:tc>
          <w:tcPr>
            <w:tcW w:w="1902" w:type="dxa"/>
          </w:tcPr>
          <w:p w14:paraId="1A6B5B7E" w14:textId="74235A0B" w:rsidR="00DF4935" w:rsidRPr="00BC0140" w:rsidRDefault="00DF4935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utvā</w:t>
            </w:r>
            <w:proofErr w:type="spellEnd"/>
          </w:p>
        </w:tc>
        <w:tc>
          <w:tcPr>
            <w:tcW w:w="2610" w:type="dxa"/>
          </w:tcPr>
          <w:p w14:paraId="23A1A620" w14:textId="4DFDF549" w:rsidR="00DF4935" w:rsidRPr="00F81D01" w:rsidRDefault="00DF4935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Nghe</w:t>
            </w:r>
          </w:p>
        </w:tc>
        <w:tc>
          <w:tcPr>
            <w:tcW w:w="3780" w:type="dxa"/>
          </w:tcPr>
          <w:p w14:paraId="0B6ED9B1" w14:textId="6E229D68" w:rsidR="00DF4935" w:rsidRPr="005167D2" w:rsidRDefault="00DF4935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DF4935" w:rsidRPr="000C3FF7" w14:paraId="2A58A087" w14:textId="77777777" w:rsidTr="00DF4935">
        <w:trPr>
          <w:trHeight w:val="107"/>
        </w:trPr>
        <w:tc>
          <w:tcPr>
            <w:tcW w:w="708" w:type="dxa"/>
          </w:tcPr>
          <w:p w14:paraId="40970A5B" w14:textId="61391056" w:rsidR="00DF4935" w:rsidRDefault="00DF4935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</w:t>
            </w:r>
          </w:p>
        </w:tc>
        <w:tc>
          <w:tcPr>
            <w:tcW w:w="1902" w:type="dxa"/>
          </w:tcPr>
          <w:p w14:paraId="7D75111B" w14:textId="62440324" w:rsidR="00DF4935" w:rsidRDefault="00DF4935" w:rsidP="00136A7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Mahant</w:t>
            </w:r>
          </w:p>
        </w:tc>
        <w:tc>
          <w:tcPr>
            <w:tcW w:w="2610" w:type="dxa"/>
          </w:tcPr>
          <w:p w14:paraId="0F1E4707" w14:textId="5C2090BD" w:rsidR="00DF4935" w:rsidRDefault="00DF4935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3780" w:type="dxa"/>
          </w:tcPr>
          <w:p w14:paraId="179781BB" w14:textId="7A40B210" w:rsidR="00DF4935" w:rsidRDefault="00DF4935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DF4935" w:rsidRPr="000C3FF7" w14:paraId="29C74ABD" w14:textId="77777777" w:rsidTr="00A54F4D">
        <w:trPr>
          <w:trHeight w:val="107"/>
        </w:trPr>
        <w:tc>
          <w:tcPr>
            <w:tcW w:w="708" w:type="dxa"/>
          </w:tcPr>
          <w:p w14:paraId="7B23994E" w14:textId="439282B8" w:rsidR="00DF4935" w:rsidRDefault="00DF4935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</w:t>
            </w:r>
          </w:p>
        </w:tc>
        <w:tc>
          <w:tcPr>
            <w:tcW w:w="1902" w:type="dxa"/>
          </w:tcPr>
          <w:p w14:paraId="1FBD4EFB" w14:textId="569A1060" w:rsidR="00DF4935" w:rsidRDefault="00DF4935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Rājika</w:t>
            </w:r>
            <w:proofErr w:type="spellEnd"/>
          </w:p>
        </w:tc>
        <w:tc>
          <w:tcPr>
            <w:tcW w:w="2610" w:type="dxa"/>
          </w:tcPr>
          <w:p w14:paraId="3C8BC096" w14:textId="5F1E958E" w:rsidR="00DF4935" w:rsidRDefault="00DF4935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quốc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</w:p>
        </w:tc>
        <w:tc>
          <w:tcPr>
            <w:tcW w:w="3780" w:type="dxa"/>
          </w:tcPr>
          <w:p w14:paraId="58680652" w14:textId="0A2A2BD2" w:rsidR="00DF4935" w:rsidRDefault="00DF4935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36A77" w:rsidRPr="000C3FF7" w14:paraId="5C6A49BB" w14:textId="77777777" w:rsidTr="00A54F4D">
        <w:trPr>
          <w:trHeight w:val="350"/>
        </w:trPr>
        <w:tc>
          <w:tcPr>
            <w:tcW w:w="708" w:type="dxa"/>
          </w:tcPr>
          <w:p w14:paraId="03DB45EC" w14:textId="1FEA0BB9" w:rsidR="00136A77" w:rsidRPr="009E5704" w:rsidRDefault="002C0A9D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</w:t>
            </w:r>
          </w:p>
        </w:tc>
        <w:tc>
          <w:tcPr>
            <w:tcW w:w="1902" w:type="dxa"/>
          </w:tcPr>
          <w:p w14:paraId="0E162F2D" w14:textId="0680AD18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Tāvatiṃs</w:t>
            </w:r>
            <w:r w:rsidR="002C0A9D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041C8CEB" w14:textId="3903973D" w:rsidR="00136A77" w:rsidRPr="00F81D01" w:rsidRDefault="002C0A9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  <w:r>
              <w:rPr>
                <w:sz w:val="26"/>
                <w:szCs w:val="26"/>
              </w:rPr>
              <w:t xml:space="preserve"> 33</w:t>
            </w:r>
          </w:p>
        </w:tc>
        <w:tc>
          <w:tcPr>
            <w:tcW w:w="3780" w:type="dxa"/>
          </w:tcPr>
          <w:p w14:paraId="5656D65B" w14:textId="07168451" w:rsidR="00136A77" w:rsidRPr="005167D2" w:rsidRDefault="002C0A9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36A77" w:rsidRPr="000C3FF7" w14:paraId="4AA78D4D" w14:textId="77777777" w:rsidTr="00A54F4D">
        <w:trPr>
          <w:trHeight w:val="167"/>
        </w:trPr>
        <w:tc>
          <w:tcPr>
            <w:tcW w:w="708" w:type="dxa"/>
          </w:tcPr>
          <w:p w14:paraId="749B819E" w14:textId="4F31D08E" w:rsidR="00136A77" w:rsidRPr="009E5704" w:rsidRDefault="002C0A9D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86</w:t>
            </w:r>
          </w:p>
        </w:tc>
        <w:tc>
          <w:tcPr>
            <w:tcW w:w="1902" w:type="dxa"/>
          </w:tcPr>
          <w:p w14:paraId="0CC87FD1" w14:textId="2CD32BBC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Yām</w:t>
            </w:r>
            <w:r w:rsidR="002C0A9D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02DC1A52" w14:textId="5C2875A7" w:rsidR="00136A77" w:rsidRPr="00F81D01" w:rsidRDefault="002C0A9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</w:t>
            </w:r>
            <w:proofErr w:type="spellEnd"/>
            <w:r>
              <w:rPr>
                <w:sz w:val="26"/>
                <w:szCs w:val="26"/>
              </w:rPr>
              <w:t xml:space="preserve"> Ma</w:t>
            </w:r>
          </w:p>
        </w:tc>
        <w:tc>
          <w:tcPr>
            <w:tcW w:w="3780" w:type="dxa"/>
          </w:tcPr>
          <w:p w14:paraId="50EA6167" w14:textId="2C0108B3" w:rsidR="00136A77" w:rsidRPr="005167D2" w:rsidRDefault="002C0A9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450F9" w:rsidRPr="000C3FF7" w14:paraId="0C568F99" w14:textId="77777777" w:rsidTr="000450F9">
        <w:trPr>
          <w:trHeight w:val="55"/>
        </w:trPr>
        <w:tc>
          <w:tcPr>
            <w:tcW w:w="708" w:type="dxa"/>
          </w:tcPr>
          <w:p w14:paraId="18E4AE7F" w14:textId="72CD46A8" w:rsidR="000450F9" w:rsidRPr="009E5704" w:rsidRDefault="000450F9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87</w:t>
            </w:r>
          </w:p>
        </w:tc>
        <w:tc>
          <w:tcPr>
            <w:tcW w:w="1902" w:type="dxa"/>
          </w:tcPr>
          <w:p w14:paraId="18070AB7" w14:textId="7F341ED3" w:rsidR="000450F9" w:rsidRPr="00BC0140" w:rsidRDefault="000450F9" w:rsidP="00136A77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Tusit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6132DA62" w14:textId="19AFAB24" w:rsidR="000450F9" w:rsidRPr="00F81D01" w:rsidRDefault="000450F9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3780" w:type="dxa"/>
          </w:tcPr>
          <w:p w14:paraId="76F0BB83" w14:textId="7B41A732" w:rsidR="000450F9" w:rsidRPr="005167D2" w:rsidRDefault="000450F9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450F9" w:rsidRPr="000C3FF7" w14:paraId="141FDDBD" w14:textId="77777777" w:rsidTr="00A54F4D">
        <w:trPr>
          <w:trHeight w:val="53"/>
        </w:trPr>
        <w:tc>
          <w:tcPr>
            <w:tcW w:w="708" w:type="dxa"/>
          </w:tcPr>
          <w:p w14:paraId="2D8E1DBD" w14:textId="7C42FDB5" w:rsidR="000450F9" w:rsidRDefault="000450F9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88</w:t>
            </w:r>
          </w:p>
        </w:tc>
        <w:tc>
          <w:tcPr>
            <w:tcW w:w="1902" w:type="dxa"/>
          </w:tcPr>
          <w:p w14:paraId="4017A637" w14:textId="66C9200B" w:rsidR="000450F9" w:rsidRPr="00BC0140" w:rsidRDefault="00864279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Nimmānarati</w:t>
            </w:r>
            <w:proofErr w:type="spellEnd"/>
          </w:p>
        </w:tc>
        <w:tc>
          <w:tcPr>
            <w:tcW w:w="2610" w:type="dxa"/>
          </w:tcPr>
          <w:p w14:paraId="66505B8D" w14:textId="76CE96CD" w:rsidR="000450F9" w:rsidRDefault="00864279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Nimmānarati</w:t>
            </w:r>
            <w:proofErr w:type="spellEnd"/>
          </w:p>
        </w:tc>
        <w:tc>
          <w:tcPr>
            <w:tcW w:w="3780" w:type="dxa"/>
          </w:tcPr>
          <w:p w14:paraId="33D52CAE" w14:textId="0BC77E5F" w:rsidR="000450F9" w:rsidRDefault="00864279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450F9" w:rsidRPr="000C3FF7" w14:paraId="6D90CB2A" w14:textId="77777777" w:rsidTr="00A54F4D">
        <w:trPr>
          <w:trHeight w:val="53"/>
        </w:trPr>
        <w:tc>
          <w:tcPr>
            <w:tcW w:w="708" w:type="dxa"/>
          </w:tcPr>
          <w:p w14:paraId="258A5CED" w14:textId="7E81EC8B" w:rsidR="000450F9" w:rsidRDefault="00864279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89</w:t>
            </w:r>
          </w:p>
        </w:tc>
        <w:tc>
          <w:tcPr>
            <w:tcW w:w="1902" w:type="dxa"/>
          </w:tcPr>
          <w:p w14:paraId="481BAB97" w14:textId="163E950B" w:rsidR="000450F9" w:rsidRPr="00BC0140" w:rsidRDefault="00864279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Paranimmitavasavatti</w:t>
            </w:r>
            <w:proofErr w:type="spellEnd"/>
          </w:p>
        </w:tc>
        <w:tc>
          <w:tcPr>
            <w:tcW w:w="2610" w:type="dxa"/>
          </w:tcPr>
          <w:p w14:paraId="6892A23C" w14:textId="42BEF479" w:rsidR="000450F9" w:rsidRDefault="00864279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Paranimmitavasavatti</w:t>
            </w:r>
            <w:proofErr w:type="spellEnd"/>
          </w:p>
        </w:tc>
        <w:tc>
          <w:tcPr>
            <w:tcW w:w="3780" w:type="dxa"/>
          </w:tcPr>
          <w:p w14:paraId="5C66C497" w14:textId="79808002" w:rsidR="000450F9" w:rsidRDefault="00864279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450F9" w:rsidRPr="000C3FF7" w14:paraId="79F858A5" w14:textId="77777777" w:rsidTr="00A54F4D">
        <w:trPr>
          <w:trHeight w:val="53"/>
        </w:trPr>
        <w:tc>
          <w:tcPr>
            <w:tcW w:w="708" w:type="dxa"/>
          </w:tcPr>
          <w:p w14:paraId="66CF0331" w14:textId="2DE52A72" w:rsidR="000450F9" w:rsidRDefault="00864279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90</w:t>
            </w:r>
          </w:p>
        </w:tc>
        <w:tc>
          <w:tcPr>
            <w:tcW w:w="1902" w:type="dxa"/>
          </w:tcPr>
          <w:p w14:paraId="2EBA4F3C" w14:textId="4D936468" w:rsidR="000450F9" w:rsidRPr="00BC0140" w:rsidRDefault="00357A68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Brahmakāyika</w:t>
            </w:r>
            <w:proofErr w:type="spellEnd"/>
          </w:p>
        </w:tc>
        <w:tc>
          <w:tcPr>
            <w:tcW w:w="2610" w:type="dxa"/>
          </w:tcPr>
          <w:p w14:paraId="3C7E81DF" w14:textId="5C145B0D" w:rsidR="000450F9" w:rsidRDefault="00357A6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Thiên</w:t>
            </w:r>
            <w:proofErr w:type="spellEnd"/>
          </w:p>
        </w:tc>
        <w:tc>
          <w:tcPr>
            <w:tcW w:w="3780" w:type="dxa"/>
          </w:tcPr>
          <w:p w14:paraId="5C491004" w14:textId="323AE039" w:rsidR="000450F9" w:rsidRDefault="00357A6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36A77" w:rsidRPr="000C3FF7" w14:paraId="510BBDCE" w14:textId="77777777" w:rsidTr="00A54F4D">
        <w:trPr>
          <w:trHeight w:val="167"/>
        </w:trPr>
        <w:tc>
          <w:tcPr>
            <w:tcW w:w="708" w:type="dxa"/>
          </w:tcPr>
          <w:p w14:paraId="6FCF8F8F" w14:textId="2640318A" w:rsidR="00136A77" w:rsidRPr="009E5704" w:rsidRDefault="00357A68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91</w:t>
            </w:r>
          </w:p>
        </w:tc>
        <w:tc>
          <w:tcPr>
            <w:tcW w:w="1902" w:type="dxa"/>
          </w:tcPr>
          <w:p w14:paraId="08C35CE2" w14:textId="2B10A5AC" w:rsidR="00136A77" w:rsidRPr="00BC0140" w:rsidRDefault="00DD4368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Iha</w:t>
            </w:r>
            <w:proofErr w:type="spellEnd"/>
          </w:p>
        </w:tc>
        <w:tc>
          <w:tcPr>
            <w:tcW w:w="2610" w:type="dxa"/>
          </w:tcPr>
          <w:p w14:paraId="49CF0E36" w14:textId="4DFAA31F" w:rsidR="00136A77" w:rsidRPr="00F81D01" w:rsidRDefault="00DD4368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780" w:type="dxa"/>
          </w:tcPr>
          <w:p w14:paraId="27610BBB" w14:textId="454C31DA" w:rsidR="00136A77" w:rsidRPr="005167D2" w:rsidRDefault="00DD436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136A77" w:rsidRPr="000C3FF7" w14:paraId="1D4DBB9F" w14:textId="77777777" w:rsidTr="00A54F4D">
        <w:trPr>
          <w:trHeight w:val="167"/>
        </w:trPr>
        <w:tc>
          <w:tcPr>
            <w:tcW w:w="708" w:type="dxa"/>
          </w:tcPr>
          <w:p w14:paraId="34334591" w14:textId="743DF5F9" w:rsidR="00136A77" w:rsidRPr="009E5704" w:rsidRDefault="00DD4368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92</w:t>
            </w:r>
          </w:p>
        </w:tc>
        <w:tc>
          <w:tcPr>
            <w:tcW w:w="1902" w:type="dxa"/>
          </w:tcPr>
          <w:p w14:paraId="2E00A13F" w14:textId="40F35C3B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Khaṇ</w:t>
            </w:r>
            <w:r w:rsidR="00DD4368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10" w:type="dxa"/>
          </w:tcPr>
          <w:p w14:paraId="6936B1FF" w14:textId="49261069" w:rsidR="00136A77" w:rsidRPr="00F81D01" w:rsidRDefault="00DD436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khắc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3780" w:type="dxa"/>
          </w:tcPr>
          <w:p w14:paraId="725761BE" w14:textId="79AD74C6" w:rsidR="00136A77" w:rsidRPr="005167D2" w:rsidRDefault="00DD4368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36A77" w:rsidRPr="000C3FF7" w14:paraId="08EFE956" w14:textId="77777777" w:rsidTr="00A54F4D">
        <w:trPr>
          <w:trHeight w:val="167"/>
        </w:trPr>
        <w:tc>
          <w:tcPr>
            <w:tcW w:w="708" w:type="dxa"/>
          </w:tcPr>
          <w:p w14:paraId="4A239781" w14:textId="308178E1" w:rsidR="00136A77" w:rsidRPr="009E5704" w:rsidRDefault="00FD7649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93</w:t>
            </w:r>
          </w:p>
        </w:tc>
        <w:tc>
          <w:tcPr>
            <w:tcW w:w="1902" w:type="dxa"/>
          </w:tcPr>
          <w:p w14:paraId="52781A69" w14:textId="135DB7C8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</w:t>
            </w:r>
            <w:r w:rsidRPr="00BC0140">
              <w:rPr>
                <w:b/>
                <w:sz w:val="26"/>
                <w:szCs w:val="26"/>
              </w:rPr>
              <w:t>ay</w:t>
            </w:r>
            <w:r w:rsidR="00FD7649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610" w:type="dxa"/>
          </w:tcPr>
          <w:p w14:paraId="649A1339" w14:textId="4F40FC24" w:rsidR="00136A77" w:rsidRPr="00F81D01" w:rsidRDefault="00FD7649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khắc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3780" w:type="dxa"/>
          </w:tcPr>
          <w:p w14:paraId="05E04CD3" w14:textId="01755AB2" w:rsidR="00136A77" w:rsidRPr="005167D2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D5B4D" w:rsidRPr="000C3FF7" w14:paraId="667F556F" w14:textId="77777777" w:rsidTr="000D5B4D">
        <w:trPr>
          <w:trHeight w:val="107"/>
        </w:trPr>
        <w:tc>
          <w:tcPr>
            <w:tcW w:w="708" w:type="dxa"/>
          </w:tcPr>
          <w:p w14:paraId="76D741EF" w14:textId="5EAEC430" w:rsidR="000D5B4D" w:rsidRPr="009E5704" w:rsidRDefault="000D5B4D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94</w:t>
            </w:r>
          </w:p>
        </w:tc>
        <w:tc>
          <w:tcPr>
            <w:tcW w:w="1902" w:type="dxa"/>
          </w:tcPr>
          <w:p w14:paraId="3B0968C8" w14:textId="069F64F1" w:rsidR="000D5B4D" w:rsidRPr="00BC0140" w:rsidRDefault="000D5B4D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Muhutto</w:t>
            </w:r>
            <w:proofErr w:type="spellEnd"/>
          </w:p>
        </w:tc>
        <w:tc>
          <w:tcPr>
            <w:tcW w:w="2610" w:type="dxa"/>
          </w:tcPr>
          <w:p w14:paraId="73059D57" w14:textId="4317AD6C" w:rsidR="000D5B4D" w:rsidRPr="00F81D01" w:rsidRDefault="000D5B4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khắc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3780" w:type="dxa"/>
          </w:tcPr>
          <w:p w14:paraId="397206E5" w14:textId="60C0C575" w:rsidR="000D5B4D" w:rsidRPr="005167D2" w:rsidRDefault="000D5B4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D5B4D" w:rsidRPr="000C3FF7" w14:paraId="3F18E6A9" w14:textId="77777777" w:rsidTr="00A54F4D">
        <w:trPr>
          <w:trHeight w:val="107"/>
        </w:trPr>
        <w:tc>
          <w:tcPr>
            <w:tcW w:w="708" w:type="dxa"/>
          </w:tcPr>
          <w:p w14:paraId="7613AF29" w14:textId="01BB9F59" w:rsidR="000D5B4D" w:rsidRDefault="000D5B4D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95</w:t>
            </w:r>
          </w:p>
        </w:tc>
        <w:tc>
          <w:tcPr>
            <w:tcW w:w="1902" w:type="dxa"/>
          </w:tcPr>
          <w:p w14:paraId="6C33B865" w14:textId="76BBFADE" w:rsidR="000D5B4D" w:rsidRDefault="000D5B4D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Yāva</w:t>
            </w:r>
            <w:proofErr w:type="spellEnd"/>
          </w:p>
        </w:tc>
        <w:tc>
          <w:tcPr>
            <w:tcW w:w="2610" w:type="dxa"/>
          </w:tcPr>
          <w:p w14:paraId="1735E850" w14:textId="13996A11" w:rsidR="000D5B4D" w:rsidRDefault="000D5B4D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</w:tcPr>
          <w:p w14:paraId="0A1E1504" w14:textId="5BC52F04" w:rsidR="000D5B4D" w:rsidRDefault="000D5B4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136A77" w:rsidRPr="000C3FF7" w14:paraId="3EE6B5FA" w14:textId="77777777" w:rsidTr="00A54F4D">
        <w:trPr>
          <w:trHeight w:val="167"/>
        </w:trPr>
        <w:tc>
          <w:tcPr>
            <w:tcW w:w="708" w:type="dxa"/>
          </w:tcPr>
          <w:p w14:paraId="3DFD5FC9" w14:textId="24E74B00" w:rsidR="00136A77" w:rsidRPr="009E5704" w:rsidRDefault="000D5B4D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96</w:t>
            </w:r>
          </w:p>
        </w:tc>
        <w:tc>
          <w:tcPr>
            <w:tcW w:w="1902" w:type="dxa"/>
          </w:tcPr>
          <w:p w14:paraId="3C508167" w14:textId="0577424B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BC0140">
              <w:rPr>
                <w:b/>
                <w:sz w:val="26"/>
                <w:szCs w:val="26"/>
              </w:rPr>
              <w:t>bbhuggacchi</w:t>
            </w:r>
            <w:proofErr w:type="spellEnd"/>
          </w:p>
        </w:tc>
        <w:tc>
          <w:tcPr>
            <w:tcW w:w="2610" w:type="dxa"/>
          </w:tcPr>
          <w:p w14:paraId="77812F05" w14:textId="0F87C4EE" w:rsidR="00136A77" w:rsidRPr="00F81D01" w:rsidRDefault="000D5B4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Vươn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780" w:type="dxa"/>
          </w:tcPr>
          <w:p w14:paraId="31F5D485" w14:textId="52ACD871" w:rsidR="00136A77" w:rsidRPr="005167D2" w:rsidRDefault="000D5B4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0D5B4D" w:rsidRPr="000C3FF7" w14:paraId="4BE6F9BB" w14:textId="77777777" w:rsidTr="000D5B4D">
        <w:trPr>
          <w:trHeight w:val="214"/>
        </w:trPr>
        <w:tc>
          <w:tcPr>
            <w:tcW w:w="708" w:type="dxa"/>
          </w:tcPr>
          <w:p w14:paraId="33E0127C" w14:textId="0EA77373" w:rsidR="000D5B4D" w:rsidRPr="009E5704" w:rsidRDefault="000D5B4D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97</w:t>
            </w:r>
          </w:p>
        </w:tc>
        <w:tc>
          <w:tcPr>
            <w:tcW w:w="1902" w:type="dxa"/>
          </w:tcPr>
          <w:p w14:paraId="3631F0A5" w14:textId="5ECDE917" w:rsidR="000D5B4D" w:rsidRPr="00BC0140" w:rsidRDefault="000D5B4D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</w:t>
            </w:r>
            <w:r w:rsidRPr="00BC0140">
              <w:rPr>
                <w:b/>
                <w:sz w:val="26"/>
                <w:szCs w:val="26"/>
              </w:rPr>
              <w:t>asa</w:t>
            </w:r>
            <w:proofErr w:type="spellEnd"/>
          </w:p>
        </w:tc>
        <w:tc>
          <w:tcPr>
            <w:tcW w:w="2610" w:type="dxa"/>
          </w:tcPr>
          <w:p w14:paraId="34E9BC5D" w14:textId="1620FFC9" w:rsidR="000D5B4D" w:rsidRPr="000D5B4D" w:rsidRDefault="000D5B4D" w:rsidP="00136A7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3780" w:type="dxa"/>
          </w:tcPr>
          <w:p w14:paraId="05EC0E23" w14:textId="0778470A" w:rsidR="000D5B4D" w:rsidRPr="005167D2" w:rsidRDefault="000D5B4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0D5B4D" w:rsidRPr="000C3FF7" w14:paraId="6678AAC8" w14:textId="77777777" w:rsidTr="00A54F4D">
        <w:trPr>
          <w:trHeight w:val="214"/>
        </w:trPr>
        <w:tc>
          <w:tcPr>
            <w:tcW w:w="708" w:type="dxa"/>
          </w:tcPr>
          <w:p w14:paraId="59EB2952" w14:textId="2E612170" w:rsidR="000D5B4D" w:rsidRDefault="000D5B4D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98</w:t>
            </w:r>
          </w:p>
        </w:tc>
        <w:tc>
          <w:tcPr>
            <w:tcW w:w="1902" w:type="dxa"/>
          </w:tcPr>
          <w:p w14:paraId="2D9D24BA" w14:textId="0CCF0388" w:rsidR="000D5B4D" w:rsidRDefault="000D5B4D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Sahassīloka</w:t>
            </w:r>
            <w:r w:rsidR="00D50AFF">
              <w:rPr>
                <w:b/>
                <w:sz w:val="26"/>
                <w:szCs w:val="26"/>
              </w:rPr>
              <w:t>dhātu</w:t>
            </w:r>
            <w:proofErr w:type="spellEnd"/>
          </w:p>
        </w:tc>
        <w:tc>
          <w:tcPr>
            <w:tcW w:w="2610" w:type="dxa"/>
          </w:tcPr>
          <w:p w14:paraId="0096C9AB" w14:textId="2C9EBD7F" w:rsidR="000D5B4D" w:rsidRPr="00D50AFF" w:rsidRDefault="00D50AFF" w:rsidP="00136A7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Hệ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thống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thế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giới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gồm</w:t>
            </w:r>
            <w:proofErr w:type="spellEnd"/>
            <w:r>
              <w:rPr>
                <w:bCs/>
                <w:sz w:val="26"/>
                <w:szCs w:val="26"/>
              </w:rPr>
              <w:t xml:space="preserve"> 10.000 </w:t>
            </w:r>
            <w:proofErr w:type="spellStart"/>
            <w:r>
              <w:rPr>
                <w:bCs/>
                <w:sz w:val="26"/>
                <w:szCs w:val="26"/>
              </w:rPr>
              <w:t>thế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giới</w:t>
            </w:r>
            <w:proofErr w:type="spellEnd"/>
          </w:p>
        </w:tc>
        <w:tc>
          <w:tcPr>
            <w:tcW w:w="3780" w:type="dxa"/>
          </w:tcPr>
          <w:p w14:paraId="33C34D49" w14:textId="60A7A566" w:rsidR="000D5B4D" w:rsidRDefault="00D50AF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136A77" w:rsidRPr="000C3FF7" w14:paraId="397AF54C" w14:textId="77777777" w:rsidTr="00A54F4D">
        <w:trPr>
          <w:trHeight w:val="167"/>
        </w:trPr>
        <w:tc>
          <w:tcPr>
            <w:tcW w:w="708" w:type="dxa"/>
          </w:tcPr>
          <w:p w14:paraId="77074A6E" w14:textId="65F61D93" w:rsidR="00136A77" w:rsidRPr="009E5704" w:rsidRDefault="00D50AF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99</w:t>
            </w:r>
          </w:p>
        </w:tc>
        <w:tc>
          <w:tcPr>
            <w:tcW w:w="1902" w:type="dxa"/>
          </w:tcPr>
          <w:p w14:paraId="6DBF5372" w14:textId="40615AE4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aṅkampi</w:t>
            </w:r>
            <w:proofErr w:type="spellEnd"/>
          </w:p>
        </w:tc>
        <w:tc>
          <w:tcPr>
            <w:tcW w:w="2610" w:type="dxa"/>
          </w:tcPr>
          <w:p w14:paraId="5FF1356C" w14:textId="712BA03A" w:rsidR="00136A77" w:rsidRPr="00F81D01" w:rsidRDefault="00D50AF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780" w:type="dxa"/>
          </w:tcPr>
          <w:p w14:paraId="439B5790" w14:textId="232604E2" w:rsidR="00136A77" w:rsidRPr="005167D2" w:rsidRDefault="00D50AF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36A77" w:rsidRPr="000C3FF7" w14:paraId="1CA2CFE8" w14:textId="77777777" w:rsidTr="00A54F4D">
        <w:trPr>
          <w:trHeight w:val="167"/>
        </w:trPr>
        <w:tc>
          <w:tcPr>
            <w:tcW w:w="708" w:type="dxa"/>
          </w:tcPr>
          <w:p w14:paraId="3D21311D" w14:textId="3AFE12A1" w:rsidR="00136A77" w:rsidRPr="009E5704" w:rsidRDefault="00D50AF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100</w:t>
            </w:r>
          </w:p>
        </w:tc>
        <w:tc>
          <w:tcPr>
            <w:tcW w:w="1902" w:type="dxa"/>
          </w:tcPr>
          <w:p w14:paraId="3D65EA78" w14:textId="523F43BC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ampakampi</w:t>
            </w:r>
            <w:proofErr w:type="spellEnd"/>
          </w:p>
        </w:tc>
        <w:tc>
          <w:tcPr>
            <w:tcW w:w="2610" w:type="dxa"/>
          </w:tcPr>
          <w:p w14:paraId="09E0DBA2" w14:textId="6784C396" w:rsidR="00136A77" w:rsidRPr="00F81D01" w:rsidRDefault="00D50AFF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Rung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3780" w:type="dxa"/>
          </w:tcPr>
          <w:p w14:paraId="125687C2" w14:textId="44F563C6" w:rsidR="00136A77" w:rsidRPr="005167D2" w:rsidRDefault="00D50AF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36A77" w:rsidRPr="000C3FF7" w14:paraId="75CAEE34" w14:textId="77777777" w:rsidTr="00A54F4D">
        <w:trPr>
          <w:trHeight w:val="167"/>
        </w:trPr>
        <w:tc>
          <w:tcPr>
            <w:tcW w:w="708" w:type="dxa"/>
          </w:tcPr>
          <w:p w14:paraId="2D0EB420" w14:textId="533828E9" w:rsidR="00136A77" w:rsidRPr="009E5704" w:rsidRDefault="00D50AF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101</w:t>
            </w:r>
          </w:p>
        </w:tc>
        <w:tc>
          <w:tcPr>
            <w:tcW w:w="1902" w:type="dxa"/>
          </w:tcPr>
          <w:p w14:paraId="2820F5FC" w14:textId="59E261AE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ampavedhi</w:t>
            </w:r>
            <w:proofErr w:type="spellEnd"/>
          </w:p>
        </w:tc>
        <w:tc>
          <w:tcPr>
            <w:tcW w:w="2610" w:type="dxa"/>
          </w:tcPr>
          <w:p w14:paraId="13898D88" w14:textId="67836DC4" w:rsidR="00136A77" w:rsidRPr="00F81D01" w:rsidRDefault="00D50AFF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Rung </w:t>
            </w:r>
            <w:proofErr w:type="spellStart"/>
            <w:r>
              <w:rPr>
                <w:sz w:val="26"/>
                <w:szCs w:val="26"/>
              </w:rPr>
              <w:t>lắc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rúng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780" w:type="dxa"/>
          </w:tcPr>
          <w:p w14:paraId="1F074ABD" w14:textId="03E58939" w:rsidR="00136A77" w:rsidRPr="005167D2" w:rsidRDefault="00D50AF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36A77" w:rsidRPr="000C3FF7" w14:paraId="03200D09" w14:textId="77777777" w:rsidTr="00A54F4D">
        <w:trPr>
          <w:trHeight w:val="167"/>
        </w:trPr>
        <w:tc>
          <w:tcPr>
            <w:tcW w:w="708" w:type="dxa"/>
          </w:tcPr>
          <w:p w14:paraId="05212DEA" w14:textId="502E24FC" w:rsidR="00136A77" w:rsidRPr="009E5704" w:rsidRDefault="00D50AF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102</w:t>
            </w:r>
          </w:p>
        </w:tc>
        <w:tc>
          <w:tcPr>
            <w:tcW w:w="1902" w:type="dxa"/>
          </w:tcPr>
          <w:p w14:paraId="64EB2892" w14:textId="28167355" w:rsidR="00136A77" w:rsidRPr="00BC0140" w:rsidRDefault="00D50AFF" w:rsidP="00136A77">
            <w:pPr>
              <w:tabs>
                <w:tab w:val="right" w:pos="2673"/>
              </w:tabs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="00136A77" w:rsidRPr="00BC0140">
              <w:rPr>
                <w:b/>
                <w:sz w:val="26"/>
                <w:szCs w:val="26"/>
              </w:rPr>
              <w:t>amāṇ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2C805C94" w14:textId="6EA5A9DC" w:rsidR="00136A77" w:rsidRPr="00F81D01" w:rsidRDefault="00D50AF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3780" w:type="dxa"/>
          </w:tcPr>
          <w:p w14:paraId="536C770D" w14:textId="6748CED3" w:rsidR="00136A77" w:rsidRPr="005167D2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36A77" w:rsidRPr="000C3FF7" w14:paraId="70C45C07" w14:textId="77777777" w:rsidTr="00A54F4D">
        <w:trPr>
          <w:trHeight w:val="167"/>
        </w:trPr>
        <w:tc>
          <w:tcPr>
            <w:tcW w:w="708" w:type="dxa"/>
          </w:tcPr>
          <w:p w14:paraId="7FA0C78A" w14:textId="02E110A7" w:rsidR="00136A77" w:rsidRPr="009E5704" w:rsidRDefault="00D50AF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103</w:t>
            </w:r>
          </w:p>
        </w:tc>
        <w:tc>
          <w:tcPr>
            <w:tcW w:w="1902" w:type="dxa"/>
          </w:tcPr>
          <w:p w14:paraId="5613FEF5" w14:textId="6C6FC48B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</w:t>
            </w:r>
            <w:r w:rsidRPr="00BC0140">
              <w:rPr>
                <w:b/>
                <w:sz w:val="26"/>
                <w:szCs w:val="26"/>
              </w:rPr>
              <w:t>ḷār</w:t>
            </w:r>
            <w:r w:rsidR="00D50AFF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610" w:type="dxa"/>
          </w:tcPr>
          <w:p w14:paraId="5828D724" w14:textId="776C0610" w:rsidR="00136A77" w:rsidRPr="00F81D01" w:rsidRDefault="00D50AFF" w:rsidP="00136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Cao </w:t>
            </w:r>
            <w:proofErr w:type="spellStart"/>
            <w:r>
              <w:rPr>
                <w:sz w:val="26"/>
                <w:szCs w:val="26"/>
              </w:rPr>
              <w:t>tột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sắc</w:t>
            </w:r>
            <w:proofErr w:type="spellEnd"/>
            <w:r>
              <w:rPr>
                <w:sz w:val="26"/>
                <w:szCs w:val="26"/>
              </w:rPr>
              <w:t xml:space="preserve">, phi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3780" w:type="dxa"/>
          </w:tcPr>
          <w:p w14:paraId="31D26DA0" w14:textId="222E1D38" w:rsidR="00136A77" w:rsidRPr="005167D2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136A77" w:rsidRPr="000C3FF7" w14:paraId="5FD528E4" w14:textId="77777777" w:rsidTr="00A54F4D">
        <w:trPr>
          <w:trHeight w:val="167"/>
        </w:trPr>
        <w:tc>
          <w:tcPr>
            <w:tcW w:w="708" w:type="dxa"/>
          </w:tcPr>
          <w:p w14:paraId="380B6EA1" w14:textId="5C0F61AC" w:rsidR="00136A77" w:rsidRPr="009E5704" w:rsidRDefault="00D50AFF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104</w:t>
            </w:r>
          </w:p>
        </w:tc>
        <w:tc>
          <w:tcPr>
            <w:tcW w:w="1902" w:type="dxa"/>
          </w:tcPr>
          <w:p w14:paraId="299FFA85" w14:textId="36CD290E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O</w:t>
            </w:r>
            <w:r w:rsidRPr="00BC0140">
              <w:rPr>
                <w:b/>
                <w:sz w:val="26"/>
                <w:szCs w:val="26"/>
              </w:rPr>
              <w:t>bhāso</w:t>
            </w:r>
            <w:proofErr w:type="spellEnd"/>
          </w:p>
        </w:tc>
        <w:tc>
          <w:tcPr>
            <w:tcW w:w="2610" w:type="dxa"/>
          </w:tcPr>
          <w:p w14:paraId="795A8699" w14:textId="1DC27B84" w:rsidR="00136A77" w:rsidRPr="00F81D01" w:rsidRDefault="00D50AF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3780" w:type="dxa"/>
          </w:tcPr>
          <w:p w14:paraId="20EA83F6" w14:textId="194D5969" w:rsidR="00136A77" w:rsidRPr="005167D2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36A77" w:rsidRPr="000C3FF7" w14:paraId="015C20AB" w14:textId="77777777" w:rsidTr="00A54F4D">
        <w:trPr>
          <w:trHeight w:val="167"/>
        </w:trPr>
        <w:tc>
          <w:tcPr>
            <w:tcW w:w="708" w:type="dxa"/>
          </w:tcPr>
          <w:p w14:paraId="0F8E9955" w14:textId="21B5DA6D" w:rsidR="00136A77" w:rsidRPr="009E5704" w:rsidRDefault="006153A0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105</w:t>
            </w:r>
          </w:p>
        </w:tc>
        <w:tc>
          <w:tcPr>
            <w:tcW w:w="1902" w:type="dxa"/>
          </w:tcPr>
          <w:p w14:paraId="6C9D17EF" w14:textId="38EADE8D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āturahosi</w:t>
            </w:r>
            <w:proofErr w:type="spellEnd"/>
          </w:p>
        </w:tc>
        <w:tc>
          <w:tcPr>
            <w:tcW w:w="2610" w:type="dxa"/>
          </w:tcPr>
          <w:p w14:paraId="61AC25A8" w14:textId="277E72E5" w:rsidR="00136A77" w:rsidRPr="006153A0" w:rsidRDefault="006153A0" w:rsidP="00136A7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Xuất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780" w:type="dxa"/>
          </w:tcPr>
          <w:p w14:paraId="242D8536" w14:textId="5EAD3E9A" w:rsidR="00136A77" w:rsidRPr="005167D2" w:rsidRDefault="006153A0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728C7" w:rsidRPr="000C3FF7" w14:paraId="1D06D1CA" w14:textId="77777777" w:rsidTr="00A728C7">
        <w:trPr>
          <w:trHeight w:val="107"/>
        </w:trPr>
        <w:tc>
          <w:tcPr>
            <w:tcW w:w="708" w:type="dxa"/>
          </w:tcPr>
          <w:p w14:paraId="465DEE80" w14:textId="08424937" w:rsidR="00A728C7" w:rsidRPr="009E5704" w:rsidRDefault="00A728C7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106</w:t>
            </w:r>
          </w:p>
        </w:tc>
        <w:tc>
          <w:tcPr>
            <w:tcW w:w="1902" w:type="dxa"/>
          </w:tcPr>
          <w:p w14:paraId="1C938F0D" w14:textId="08B004EC" w:rsidR="00A728C7" w:rsidRPr="00BC0140" w:rsidRDefault="00A728C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Pr="00BC0140">
              <w:rPr>
                <w:b/>
                <w:sz w:val="26"/>
                <w:szCs w:val="26"/>
              </w:rPr>
              <w:t>tikkamma</w:t>
            </w:r>
            <w:proofErr w:type="spellEnd"/>
          </w:p>
        </w:tc>
        <w:tc>
          <w:tcPr>
            <w:tcW w:w="2610" w:type="dxa"/>
          </w:tcPr>
          <w:p w14:paraId="63E3AFE6" w14:textId="30DF30EC" w:rsidR="00A728C7" w:rsidRPr="00A728C7" w:rsidRDefault="00A728C7" w:rsidP="00136A7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Vượt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quá</w:t>
            </w:r>
            <w:proofErr w:type="spellEnd"/>
          </w:p>
        </w:tc>
        <w:tc>
          <w:tcPr>
            <w:tcW w:w="3780" w:type="dxa"/>
          </w:tcPr>
          <w:p w14:paraId="30E00404" w14:textId="08E84B0F" w:rsidR="00A728C7" w:rsidRPr="005167D2" w:rsidRDefault="00A728C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A1233" w:rsidRPr="000C3FF7" w14:paraId="55756B24" w14:textId="77777777" w:rsidTr="006A1233">
        <w:trPr>
          <w:trHeight w:val="72"/>
        </w:trPr>
        <w:tc>
          <w:tcPr>
            <w:tcW w:w="708" w:type="dxa"/>
          </w:tcPr>
          <w:p w14:paraId="71D14E62" w14:textId="5D3DD7A9" w:rsidR="006A1233" w:rsidRDefault="006A1233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107</w:t>
            </w:r>
          </w:p>
        </w:tc>
        <w:tc>
          <w:tcPr>
            <w:tcW w:w="1902" w:type="dxa"/>
          </w:tcPr>
          <w:p w14:paraId="05B8EB6F" w14:textId="19406D5D" w:rsidR="006A1233" w:rsidRDefault="006A1233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Anubhāvaṃ</w:t>
            </w:r>
            <w:proofErr w:type="spellEnd"/>
          </w:p>
        </w:tc>
        <w:tc>
          <w:tcPr>
            <w:tcW w:w="2610" w:type="dxa"/>
          </w:tcPr>
          <w:p w14:paraId="222CAF1C" w14:textId="6A5C5084" w:rsidR="006A1233" w:rsidRDefault="006A1233" w:rsidP="00136A7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sáng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lung </w:t>
            </w:r>
            <w:proofErr w:type="spellStart"/>
            <w:r>
              <w:rPr>
                <w:bCs/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3780" w:type="dxa"/>
          </w:tcPr>
          <w:p w14:paraId="274677FA" w14:textId="46DB6A9A" w:rsidR="006A1233" w:rsidRDefault="006A1233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A1233" w:rsidRPr="000C3FF7" w14:paraId="499A62A6" w14:textId="77777777" w:rsidTr="00A54F4D">
        <w:trPr>
          <w:trHeight w:val="71"/>
        </w:trPr>
        <w:tc>
          <w:tcPr>
            <w:tcW w:w="708" w:type="dxa"/>
          </w:tcPr>
          <w:p w14:paraId="483357F0" w14:textId="1ABFD4D4" w:rsidR="006A1233" w:rsidRDefault="006A1233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108</w:t>
            </w:r>
          </w:p>
        </w:tc>
        <w:tc>
          <w:tcPr>
            <w:tcW w:w="1902" w:type="dxa"/>
          </w:tcPr>
          <w:p w14:paraId="74C16D26" w14:textId="63C561F0" w:rsidR="006A1233" w:rsidRDefault="006A1233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Udānaṃ</w:t>
            </w:r>
            <w:proofErr w:type="spellEnd"/>
          </w:p>
        </w:tc>
        <w:tc>
          <w:tcPr>
            <w:tcW w:w="2610" w:type="dxa"/>
          </w:tcPr>
          <w:p w14:paraId="3B853847" w14:textId="6BC262BB" w:rsidR="006A1233" w:rsidRDefault="006A1233" w:rsidP="00136A7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Lời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cảm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hứng</w:t>
            </w:r>
            <w:proofErr w:type="spellEnd"/>
          </w:p>
        </w:tc>
        <w:tc>
          <w:tcPr>
            <w:tcW w:w="3780" w:type="dxa"/>
          </w:tcPr>
          <w:p w14:paraId="00CCBDCF" w14:textId="56A2631F" w:rsidR="006A1233" w:rsidRDefault="006A1233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A1233" w:rsidRPr="000C3FF7" w14:paraId="576C82B6" w14:textId="77777777" w:rsidTr="00A54F4D">
        <w:trPr>
          <w:trHeight w:val="71"/>
        </w:trPr>
        <w:tc>
          <w:tcPr>
            <w:tcW w:w="708" w:type="dxa"/>
          </w:tcPr>
          <w:p w14:paraId="42C759D7" w14:textId="635AC037" w:rsidR="006A1233" w:rsidRDefault="006A1233" w:rsidP="00136A7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109</w:t>
            </w:r>
          </w:p>
        </w:tc>
        <w:tc>
          <w:tcPr>
            <w:tcW w:w="1902" w:type="dxa"/>
          </w:tcPr>
          <w:p w14:paraId="74CE62BF" w14:textId="6DD643F9" w:rsidR="006A1233" w:rsidRDefault="006A1233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Udānesi</w:t>
            </w:r>
            <w:proofErr w:type="spellEnd"/>
          </w:p>
        </w:tc>
        <w:tc>
          <w:tcPr>
            <w:tcW w:w="2610" w:type="dxa"/>
          </w:tcPr>
          <w:p w14:paraId="2CAF2AD4" w14:textId="56DBADC9" w:rsidR="006A1233" w:rsidRDefault="006A1233" w:rsidP="00136A7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Thốt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lên</w:t>
            </w:r>
            <w:proofErr w:type="spellEnd"/>
            <w:r>
              <w:rPr>
                <w:bCs/>
                <w:sz w:val="26"/>
                <w:szCs w:val="26"/>
              </w:rPr>
              <w:t xml:space="preserve"> (do </w:t>
            </w:r>
            <w:proofErr w:type="spellStart"/>
            <w:r>
              <w:rPr>
                <w:bCs/>
                <w:sz w:val="26"/>
                <w:szCs w:val="26"/>
              </w:rPr>
              <w:t>cảm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hứng</w:t>
            </w:r>
            <w:proofErr w:type="spellEnd"/>
            <w:r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3780" w:type="dxa"/>
          </w:tcPr>
          <w:p w14:paraId="570AE127" w14:textId="6B4B76B0" w:rsidR="006A1233" w:rsidRDefault="006A1233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36A77" w:rsidRPr="000C3FF7" w14:paraId="63F0274A" w14:textId="77777777" w:rsidTr="00A54F4D">
        <w:trPr>
          <w:trHeight w:val="167"/>
        </w:trPr>
        <w:tc>
          <w:tcPr>
            <w:tcW w:w="708" w:type="dxa"/>
          </w:tcPr>
          <w:p w14:paraId="29AAFF09" w14:textId="49153A8B" w:rsidR="00136A77" w:rsidRPr="009E5704" w:rsidRDefault="006A1233" w:rsidP="006A123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110</w:t>
            </w:r>
          </w:p>
        </w:tc>
        <w:tc>
          <w:tcPr>
            <w:tcW w:w="1902" w:type="dxa"/>
          </w:tcPr>
          <w:p w14:paraId="2006CF24" w14:textId="699F6288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Aññāsi</w:t>
            </w:r>
            <w:proofErr w:type="spellEnd"/>
          </w:p>
        </w:tc>
        <w:tc>
          <w:tcPr>
            <w:tcW w:w="2610" w:type="dxa"/>
          </w:tcPr>
          <w:p w14:paraId="40456DDF" w14:textId="62AB1F54" w:rsidR="00136A77" w:rsidRPr="00F81D01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3780" w:type="dxa"/>
          </w:tcPr>
          <w:p w14:paraId="4294DD07" w14:textId="0F7DE543" w:rsidR="00136A77" w:rsidRPr="005167D2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6A1233">
              <w:rPr>
                <w:sz w:val="26"/>
                <w:szCs w:val="26"/>
              </w:rPr>
              <w:t>bất</w:t>
            </w:r>
            <w:proofErr w:type="spellEnd"/>
            <w:r w:rsidR="006A1233">
              <w:rPr>
                <w:sz w:val="26"/>
                <w:szCs w:val="26"/>
              </w:rPr>
              <w:t xml:space="preserve"> </w:t>
            </w:r>
            <w:proofErr w:type="spellStart"/>
            <w:r w:rsidR="006A1233"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 w:rsidR="006A1233">
              <w:rPr>
                <w:sz w:val="26"/>
                <w:szCs w:val="26"/>
              </w:rPr>
              <w:t xml:space="preserve">, </w:t>
            </w:r>
            <w:proofErr w:type="spellStart"/>
            <w:r w:rsidR="006A1233">
              <w:rPr>
                <w:sz w:val="26"/>
                <w:szCs w:val="26"/>
              </w:rPr>
              <w:t>mô</w:t>
            </w:r>
            <w:proofErr w:type="spellEnd"/>
            <w:r w:rsidR="006A1233">
              <w:rPr>
                <w:sz w:val="26"/>
                <w:szCs w:val="26"/>
              </w:rPr>
              <w:t xml:space="preserve"> </w:t>
            </w:r>
            <w:proofErr w:type="spellStart"/>
            <w:r w:rsidR="006A1233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136A77" w:rsidRPr="000C3FF7" w14:paraId="50FB90D6" w14:textId="77777777" w:rsidTr="00A54F4D">
        <w:trPr>
          <w:trHeight w:val="167"/>
        </w:trPr>
        <w:tc>
          <w:tcPr>
            <w:tcW w:w="708" w:type="dxa"/>
          </w:tcPr>
          <w:p w14:paraId="0F20223E" w14:textId="3D78B12D" w:rsidR="00136A77" w:rsidRPr="009E5704" w:rsidRDefault="006A1233" w:rsidP="006A123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111</w:t>
            </w:r>
          </w:p>
        </w:tc>
        <w:tc>
          <w:tcPr>
            <w:tcW w:w="1902" w:type="dxa"/>
          </w:tcPr>
          <w:p w14:paraId="5ECE6EA0" w14:textId="2192E812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</w:t>
            </w:r>
            <w:r w:rsidRPr="00BC0140">
              <w:rPr>
                <w:b/>
                <w:sz w:val="26"/>
                <w:szCs w:val="26"/>
              </w:rPr>
              <w:t>ata</w:t>
            </w:r>
            <w:proofErr w:type="spellEnd"/>
          </w:p>
        </w:tc>
        <w:tc>
          <w:tcPr>
            <w:tcW w:w="2610" w:type="dxa"/>
          </w:tcPr>
          <w:p w14:paraId="3076E29E" w14:textId="218CD3FA" w:rsidR="00136A77" w:rsidRPr="00F81D01" w:rsidRDefault="006A1233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3780" w:type="dxa"/>
          </w:tcPr>
          <w:p w14:paraId="5BE08FDA" w14:textId="65103694" w:rsidR="00136A77" w:rsidRPr="005167D2" w:rsidRDefault="006A1233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36A77" w:rsidRPr="000C3FF7" w14:paraId="7DA7335D" w14:textId="77777777" w:rsidTr="00A54F4D">
        <w:trPr>
          <w:trHeight w:val="167"/>
        </w:trPr>
        <w:tc>
          <w:tcPr>
            <w:tcW w:w="708" w:type="dxa"/>
          </w:tcPr>
          <w:p w14:paraId="5DF03822" w14:textId="41D346D1" w:rsidR="00136A77" w:rsidRPr="009E5704" w:rsidRDefault="006A1233" w:rsidP="006A123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112</w:t>
            </w:r>
          </w:p>
        </w:tc>
        <w:tc>
          <w:tcPr>
            <w:tcW w:w="1902" w:type="dxa"/>
          </w:tcPr>
          <w:p w14:paraId="63A65ABF" w14:textId="25B6BB1B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</w:t>
            </w:r>
            <w:r w:rsidRPr="00BC0140">
              <w:rPr>
                <w:b/>
                <w:sz w:val="26"/>
                <w:szCs w:val="26"/>
              </w:rPr>
              <w:t>ho</w:t>
            </w:r>
            <w:proofErr w:type="spellEnd"/>
          </w:p>
        </w:tc>
        <w:tc>
          <w:tcPr>
            <w:tcW w:w="2610" w:type="dxa"/>
          </w:tcPr>
          <w:p w14:paraId="7FF44EE3" w14:textId="7CB2022E" w:rsidR="00136A77" w:rsidRPr="00F81D01" w:rsidRDefault="00D364A3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con [</w:t>
            </w:r>
            <w:proofErr w:type="spellStart"/>
            <w:r>
              <w:rPr>
                <w:sz w:val="26"/>
                <w:szCs w:val="26"/>
              </w:rPr>
              <w:t>hô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Bhavant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780" w:type="dxa"/>
          </w:tcPr>
          <w:p w14:paraId="5A83642F" w14:textId="1AA0F33F" w:rsidR="00136A77" w:rsidRPr="005167D2" w:rsidRDefault="00D364A3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136A77" w:rsidRPr="000C3FF7" w14:paraId="2A742690" w14:textId="77777777" w:rsidTr="00A54F4D">
        <w:trPr>
          <w:trHeight w:val="167"/>
        </w:trPr>
        <w:tc>
          <w:tcPr>
            <w:tcW w:w="708" w:type="dxa"/>
          </w:tcPr>
          <w:p w14:paraId="126A8441" w14:textId="55045F1C" w:rsidR="00136A77" w:rsidRPr="009E5704" w:rsidRDefault="00CD373F" w:rsidP="006A123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113</w:t>
            </w:r>
          </w:p>
        </w:tc>
        <w:tc>
          <w:tcPr>
            <w:tcW w:w="1902" w:type="dxa"/>
          </w:tcPr>
          <w:p w14:paraId="1B6062B2" w14:textId="7864DD4A" w:rsidR="00136A77" w:rsidRPr="00BC0140" w:rsidRDefault="00136A77" w:rsidP="00136A77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Koṇḍañño</w:t>
            </w:r>
            <w:proofErr w:type="spellEnd"/>
          </w:p>
        </w:tc>
        <w:tc>
          <w:tcPr>
            <w:tcW w:w="2610" w:type="dxa"/>
          </w:tcPr>
          <w:p w14:paraId="5BB6F92A" w14:textId="5D72EAAA" w:rsidR="00136A77" w:rsidRPr="00F81D01" w:rsidRDefault="00CD373F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riêng</w:t>
            </w:r>
            <w:proofErr w:type="spellEnd"/>
          </w:p>
        </w:tc>
        <w:tc>
          <w:tcPr>
            <w:tcW w:w="3780" w:type="dxa"/>
          </w:tcPr>
          <w:p w14:paraId="1581AA6F" w14:textId="50642936" w:rsidR="00136A77" w:rsidRPr="005167D2" w:rsidRDefault="00136A77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F645D" w:rsidRPr="000C3FF7" w14:paraId="73EE82CC" w14:textId="77777777" w:rsidTr="00A54F4D">
        <w:trPr>
          <w:trHeight w:val="167"/>
        </w:trPr>
        <w:tc>
          <w:tcPr>
            <w:tcW w:w="708" w:type="dxa"/>
          </w:tcPr>
          <w:p w14:paraId="0181AB36" w14:textId="244C6247" w:rsidR="00DF645D" w:rsidRDefault="00DF645D" w:rsidP="006A123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114</w:t>
            </w:r>
          </w:p>
        </w:tc>
        <w:tc>
          <w:tcPr>
            <w:tcW w:w="1902" w:type="dxa"/>
          </w:tcPr>
          <w:p w14:paraId="6691ED3D" w14:textId="0819514C" w:rsidR="00DF645D" w:rsidRPr="00BC0140" w:rsidRDefault="00DF645D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Āyasmant</w:t>
            </w:r>
            <w:proofErr w:type="spellEnd"/>
          </w:p>
        </w:tc>
        <w:tc>
          <w:tcPr>
            <w:tcW w:w="2610" w:type="dxa"/>
          </w:tcPr>
          <w:p w14:paraId="074726F7" w14:textId="60016D41" w:rsidR="00DF645D" w:rsidRDefault="00DF645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3780" w:type="dxa"/>
          </w:tcPr>
          <w:p w14:paraId="4FAE7C97" w14:textId="15C7E586" w:rsidR="00DF645D" w:rsidRDefault="00DF645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DF645D" w:rsidRPr="000C3FF7" w14:paraId="2CC0FAAF" w14:textId="77777777" w:rsidTr="00A54F4D">
        <w:trPr>
          <w:trHeight w:val="167"/>
        </w:trPr>
        <w:tc>
          <w:tcPr>
            <w:tcW w:w="708" w:type="dxa"/>
          </w:tcPr>
          <w:p w14:paraId="15D3D594" w14:textId="580CC2F0" w:rsidR="00DF645D" w:rsidRDefault="00DF645D" w:rsidP="006A123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115</w:t>
            </w:r>
          </w:p>
        </w:tc>
        <w:tc>
          <w:tcPr>
            <w:tcW w:w="1902" w:type="dxa"/>
          </w:tcPr>
          <w:p w14:paraId="7AB55B6A" w14:textId="51C73A30" w:rsidR="00DF645D" w:rsidRDefault="00DF645D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Nāmaṃ</w:t>
            </w:r>
            <w:proofErr w:type="spellEnd"/>
          </w:p>
        </w:tc>
        <w:tc>
          <w:tcPr>
            <w:tcW w:w="2610" w:type="dxa"/>
          </w:tcPr>
          <w:p w14:paraId="1A80EABF" w14:textId="1505F479" w:rsidR="00DF645D" w:rsidRDefault="00DF645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</w:tcPr>
          <w:p w14:paraId="5EBA50F7" w14:textId="4B423D89" w:rsidR="00DF645D" w:rsidRDefault="00DF645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DF645D" w:rsidRPr="000C3FF7" w14:paraId="0AE9181F" w14:textId="77777777" w:rsidTr="00A54F4D">
        <w:trPr>
          <w:trHeight w:val="167"/>
        </w:trPr>
        <w:tc>
          <w:tcPr>
            <w:tcW w:w="708" w:type="dxa"/>
          </w:tcPr>
          <w:p w14:paraId="10AB3898" w14:textId="7B965F76" w:rsidR="00DF645D" w:rsidRDefault="00DF645D" w:rsidP="006A123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116</w:t>
            </w:r>
          </w:p>
        </w:tc>
        <w:tc>
          <w:tcPr>
            <w:tcW w:w="1902" w:type="dxa"/>
          </w:tcPr>
          <w:p w14:paraId="13A6E415" w14:textId="162E9E0E" w:rsidR="00DF645D" w:rsidRDefault="00DF645D" w:rsidP="00136A7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Ahosi</w:t>
            </w:r>
            <w:proofErr w:type="spellEnd"/>
          </w:p>
        </w:tc>
        <w:tc>
          <w:tcPr>
            <w:tcW w:w="2610" w:type="dxa"/>
          </w:tcPr>
          <w:p w14:paraId="0488AA56" w14:textId="5C4634E5" w:rsidR="00DF645D" w:rsidRDefault="00DF645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80" w:type="dxa"/>
          </w:tcPr>
          <w:p w14:paraId="09FB5B45" w14:textId="26E0B56B" w:rsidR="00DF645D" w:rsidRDefault="00DF645D" w:rsidP="00136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</w:tbl>
    <w:p w14:paraId="3FE9F576" w14:textId="5BFCA0C0" w:rsidR="00C5237F" w:rsidRDefault="00C5237F" w:rsidP="00266C82"/>
    <w:p w14:paraId="05AFD732" w14:textId="3D6DA554" w:rsidR="00C93F70" w:rsidRDefault="00C93F70" w:rsidP="00266C82">
      <w:pPr>
        <w:rPr>
          <w:b/>
          <w:bCs/>
        </w:rPr>
      </w:pPr>
      <w:proofErr w:type="spellStart"/>
      <w:r>
        <w:rPr>
          <w:b/>
          <w:bCs/>
        </w:rPr>
        <w:t>Ngữ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kinh</w:t>
      </w:r>
      <w:proofErr w:type="spellEnd"/>
      <w:r>
        <w:rPr>
          <w:b/>
          <w:bCs/>
        </w:rPr>
        <w:t xml:space="preserve"> 5.2</w:t>
      </w:r>
    </w:p>
    <w:p w14:paraId="326C640E" w14:textId="03472D14" w:rsidR="00C93F70" w:rsidRDefault="00C93F70" w:rsidP="00266C82">
      <w:pPr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837"/>
        <w:gridCol w:w="3848"/>
        <w:gridCol w:w="2607"/>
      </w:tblGrid>
      <w:tr w:rsidR="0074347C" w:rsidRPr="00A97550" w14:paraId="0D4422BB" w14:textId="77777777" w:rsidTr="00AA4A92">
        <w:tc>
          <w:tcPr>
            <w:tcW w:w="708" w:type="dxa"/>
          </w:tcPr>
          <w:p w14:paraId="008E7F07" w14:textId="77777777" w:rsidR="0074347C" w:rsidRPr="00A97550" w:rsidRDefault="0074347C" w:rsidP="00AA4A92">
            <w:pPr>
              <w:rPr>
                <w:b/>
                <w:sz w:val="26"/>
                <w:szCs w:val="26"/>
              </w:rPr>
            </w:pPr>
            <w:r w:rsidRPr="00A9755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75ABEA6F" w14:textId="77777777" w:rsidR="0074347C" w:rsidRPr="00A97550" w:rsidRDefault="0074347C" w:rsidP="00AA4A92">
            <w:pPr>
              <w:rPr>
                <w:b/>
                <w:sz w:val="26"/>
                <w:szCs w:val="26"/>
              </w:rPr>
            </w:pPr>
            <w:proofErr w:type="spellStart"/>
            <w:r w:rsidRPr="00A97550">
              <w:rPr>
                <w:b/>
                <w:sz w:val="26"/>
                <w:szCs w:val="26"/>
              </w:rPr>
              <w:t>Điểm</w:t>
            </w:r>
            <w:proofErr w:type="spellEnd"/>
            <w:r w:rsidRPr="00A9755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7550">
              <w:rPr>
                <w:b/>
                <w:sz w:val="26"/>
                <w:szCs w:val="26"/>
              </w:rPr>
              <w:t>Ngữ</w:t>
            </w:r>
            <w:proofErr w:type="spellEnd"/>
            <w:r w:rsidRPr="00A9755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7550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848" w:type="dxa"/>
          </w:tcPr>
          <w:p w14:paraId="5F4D9BAF" w14:textId="77777777" w:rsidR="0074347C" w:rsidRPr="00A97550" w:rsidRDefault="0074347C" w:rsidP="00AA4A92">
            <w:pPr>
              <w:rPr>
                <w:b/>
                <w:sz w:val="26"/>
                <w:szCs w:val="26"/>
              </w:rPr>
            </w:pPr>
            <w:proofErr w:type="spellStart"/>
            <w:r w:rsidRPr="00A97550">
              <w:rPr>
                <w:b/>
                <w:sz w:val="26"/>
                <w:szCs w:val="26"/>
              </w:rPr>
              <w:t>Tổng</w:t>
            </w:r>
            <w:proofErr w:type="spellEnd"/>
            <w:r w:rsidRPr="00A9755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7550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607" w:type="dxa"/>
          </w:tcPr>
          <w:p w14:paraId="3F5A7B97" w14:textId="641B0571" w:rsidR="0074347C" w:rsidRPr="00A97550" w:rsidRDefault="0074347C" w:rsidP="00AA4A92">
            <w:pPr>
              <w:rPr>
                <w:b/>
                <w:sz w:val="26"/>
                <w:szCs w:val="26"/>
              </w:rPr>
            </w:pPr>
            <w:proofErr w:type="spellStart"/>
            <w:r w:rsidRPr="00A97550">
              <w:rPr>
                <w:b/>
                <w:sz w:val="26"/>
                <w:szCs w:val="26"/>
              </w:rPr>
              <w:t>Đoạn</w:t>
            </w:r>
            <w:proofErr w:type="spellEnd"/>
            <w:r w:rsidRPr="00A9755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7550">
              <w:rPr>
                <w:b/>
                <w:sz w:val="26"/>
                <w:szCs w:val="26"/>
              </w:rPr>
              <w:t>kinh</w:t>
            </w:r>
            <w:proofErr w:type="spellEnd"/>
            <w:r w:rsidRPr="00A97550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5.2</w:t>
            </w:r>
            <w:del w:id="0" w:author="Huỳnh Trọng Khánh" w:date="2020-06-03T12:03:00Z">
              <w:r w:rsidRPr="00A97550" w:rsidDel="00306129">
                <w:rPr>
                  <w:b/>
                  <w:sz w:val="26"/>
                  <w:szCs w:val="26"/>
                </w:rPr>
                <w:delText>1</w:delText>
              </w:r>
            </w:del>
          </w:p>
        </w:tc>
      </w:tr>
      <w:tr w:rsidR="0074347C" w:rsidRPr="00A97550" w14:paraId="6FEAF87E" w14:textId="77777777" w:rsidTr="00AA4A92">
        <w:tc>
          <w:tcPr>
            <w:tcW w:w="708" w:type="dxa"/>
          </w:tcPr>
          <w:p w14:paraId="09F50F5E" w14:textId="77777777" w:rsidR="0074347C" w:rsidRPr="00A97550" w:rsidRDefault="0074347C" w:rsidP="00AA4A92">
            <w:pPr>
              <w:rPr>
                <w:b/>
                <w:sz w:val="26"/>
                <w:szCs w:val="26"/>
              </w:rPr>
            </w:pPr>
            <w:r w:rsidRPr="00A97550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195B3BCD" w14:textId="77777777" w:rsidR="0074347C" w:rsidRPr="00A97550" w:rsidRDefault="0074347C" w:rsidP="00AA4A92">
            <w:pPr>
              <w:rPr>
                <w:b/>
                <w:sz w:val="26"/>
                <w:szCs w:val="26"/>
                <w:rPrChange w:id="1" w:author="Huỳnh Trọng Khánh" w:date="2020-06-03T12:03:00Z">
                  <w:rPr>
                    <w:b/>
                    <w:sz w:val="26"/>
                    <w:szCs w:val="26"/>
                    <w:lang w:val="vi-VN"/>
                  </w:rPr>
                </w:rPrChange>
              </w:rPr>
            </w:pPr>
            <w:r w:rsidRPr="00A97550"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3848" w:type="dxa"/>
          </w:tcPr>
          <w:p w14:paraId="5C11F938" w14:textId="77777777" w:rsidR="0074347C" w:rsidRPr="00A97550" w:rsidRDefault="0074347C" w:rsidP="00AA4A92">
            <w:pPr>
              <w:rPr>
                <w:sz w:val="26"/>
                <w:szCs w:val="26"/>
                <w:rPrChange w:id="2" w:author="Huỳnh Trọng Khánh" w:date="2020-06-03T12:03:00Z">
                  <w:rPr>
                    <w:sz w:val="26"/>
                    <w:szCs w:val="26"/>
                    <w:lang w:val="vi-VN"/>
                  </w:rPr>
                </w:rPrChange>
              </w:rPr>
            </w:pPr>
            <w:r w:rsidRPr="00A97550">
              <w:rPr>
                <w:sz w:val="26"/>
                <w:szCs w:val="26"/>
              </w:rPr>
              <w:t>NA</w:t>
            </w:r>
          </w:p>
        </w:tc>
        <w:tc>
          <w:tcPr>
            <w:tcW w:w="2607" w:type="dxa"/>
          </w:tcPr>
          <w:p w14:paraId="3892B9B4" w14:textId="77777777" w:rsidR="0074347C" w:rsidRPr="00A97550" w:rsidRDefault="0074347C" w:rsidP="00AA4A92">
            <w:pPr>
              <w:rPr>
                <w:b/>
                <w:sz w:val="26"/>
                <w:szCs w:val="26"/>
                <w:rPrChange w:id="3" w:author="Huỳnh Trọng Khánh" w:date="2020-06-03T12:10:00Z">
                  <w:rPr>
                    <w:b/>
                    <w:sz w:val="26"/>
                    <w:szCs w:val="26"/>
                    <w:lang w:val="vi-VN"/>
                  </w:rPr>
                </w:rPrChange>
              </w:rPr>
            </w:pPr>
            <w:r w:rsidRPr="00A97550">
              <w:rPr>
                <w:b/>
                <w:sz w:val="26"/>
                <w:szCs w:val="26"/>
              </w:rPr>
              <w:t>NA</w:t>
            </w:r>
          </w:p>
        </w:tc>
      </w:tr>
    </w:tbl>
    <w:p w14:paraId="4D44A82D" w14:textId="49930DDD" w:rsidR="00B00881" w:rsidRDefault="00B00881" w:rsidP="00266C82">
      <w:pPr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p w14:paraId="2987A9A2" w14:textId="3D8BA8EC" w:rsidR="00B00881" w:rsidRDefault="00B00881" w:rsidP="00266C82">
      <w:pPr>
        <w:rPr>
          <w:b/>
          <w:bCs/>
        </w:rPr>
      </w:pPr>
    </w:p>
    <w:p w14:paraId="31DC4CFD" w14:textId="5A2322EE" w:rsidR="00B00881" w:rsidRDefault="00B00881" w:rsidP="00266C82">
      <w:pPr>
        <w:rPr>
          <w:b/>
          <w:bCs/>
        </w:rPr>
      </w:pPr>
      <w:proofErr w:type="spellStart"/>
      <w:r>
        <w:rPr>
          <w:b/>
          <w:bCs/>
        </w:rPr>
        <w:t>Đoạn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kinh</w:t>
      </w:r>
      <w:proofErr w:type="spellEnd"/>
      <w:r>
        <w:rPr>
          <w:b/>
          <w:bCs/>
        </w:rPr>
        <w:t xml:space="preserve"> 10 (SN)</w:t>
      </w:r>
    </w:p>
    <w:p w14:paraId="10FFE100" w14:textId="278BDC02" w:rsidR="00B00881" w:rsidRDefault="00B00881" w:rsidP="00266C82">
      <w:pPr>
        <w:rPr>
          <w:b/>
          <w:bCs/>
        </w:rPr>
      </w:pPr>
    </w:p>
    <w:p w14:paraId="5D6B55BF" w14:textId="77777777" w:rsidR="008C3F82" w:rsidRPr="008C3F82" w:rsidRDefault="008C3F82" w:rsidP="008C3F82">
      <w:pPr>
        <w:rPr>
          <w:sz w:val="26"/>
          <w:szCs w:val="26"/>
        </w:rPr>
      </w:pPr>
      <w:r w:rsidRPr="008C3F82">
        <w:rPr>
          <w:sz w:val="26"/>
          <w:szCs w:val="26"/>
        </w:rPr>
        <w:t>sāvatthinidānaṃ. ekamantaṃ ṭhitā kho sā devatā bhagavato santike imaṃ gāthaṃ abhāsi —</w:t>
      </w:r>
    </w:p>
    <w:p w14:paraId="69C17DEC" w14:textId="77777777" w:rsidR="008C3F82" w:rsidRDefault="008C3F82" w:rsidP="008C3F82">
      <w:pPr>
        <w:rPr>
          <w:sz w:val="26"/>
          <w:szCs w:val="26"/>
        </w:rPr>
      </w:pPr>
    </w:p>
    <w:p w14:paraId="79C5769F" w14:textId="3BB3549A" w:rsidR="008C3F82" w:rsidRPr="008C3F82" w:rsidRDefault="008C3F82" w:rsidP="008C3F82">
      <w:pPr>
        <w:rPr>
          <w:sz w:val="26"/>
          <w:szCs w:val="26"/>
        </w:rPr>
      </w:pPr>
      <w:r w:rsidRPr="008C3F82">
        <w:rPr>
          <w:sz w:val="26"/>
          <w:szCs w:val="26"/>
        </w:rPr>
        <w:t>“</w:t>
      </w:r>
      <w:proofErr w:type="spellStart"/>
      <w:r w:rsidRPr="008C3F82">
        <w:rPr>
          <w:sz w:val="26"/>
          <w:szCs w:val="26"/>
        </w:rPr>
        <w:t>nandati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puttehi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puttimā</w:t>
      </w:r>
      <w:proofErr w:type="spellEnd"/>
      <w:r w:rsidRPr="008C3F82">
        <w:rPr>
          <w:sz w:val="26"/>
          <w:szCs w:val="26"/>
        </w:rPr>
        <w:t>,</w:t>
      </w:r>
    </w:p>
    <w:p w14:paraId="2764A3BB" w14:textId="4A3E4AFA" w:rsidR="008C3F82" w:rsidRPr="008C3F82" w:rsidRDefault="008C3F82" w:rsidP="008C3F82">
      <w:pPr>
        <w:rPr>
          <w:sz w:val="26"/>
          <w:szCs w:val="26"/>
        </w:rPr>
      </w:pPr>
      <w:proofErr w:type="spellStart"/>
      <w:r w:rsidRPr="008C3F82">
        <w:rPr>
          <w:sz w:val="26"/>
          <w:szCs w:val="26"/>
        </w:rPr>
        <w:t>gomā</w:t>
      </w:r>
      <w:proofErr w:type="spellEnd"/>
      <w:r w:rsidRPr="008C3F82">
        <w:rPr>
          <w:sz w:val="26"/>
          <w:szCs w:val="26"/>
        </w:rPr>
        <w:t> {</w:t>
      </w:r>
      <w:proofErr w:type="spellStart"/>
      <w:r w:rsidRPr="008C3F82">
        <w:rPr>
          <w:sz w:val="26"/>
          <w:szCs w:val="26"/>
        </w:rPr>
        <w:t>gomiko</w:t>
      </w:r>
      <w:proofErr w:type="spellEnd"/>
      <w:r w:rsidRPr="008C3F82">
        <w:rPr>
          <w:sz w:val="26"/>
          <w:szCs w:val="26"/>
        </w:rPr>
        <w:t> (</w:t>
      </w:r>
      <w:proofErr w:type="spellStart"/>
      <w:r w:rsidRPr="008C3F82">
        <w:rPr>
          <w:sz w:val="26"/>
          <w:szCs w:val="26"/>
        </w:rPr>
        <w:t>sī</w:t>
      </w:r>
      <w:proofErr w:type="spellEnd"/>
      <w:r w:rsidRPr="008C3F82">
        <w:rPr>
          <w:sz w:val="26"/>
          <w:szCs w:val="26"/>
        </w:rPr>
        <w:t>. </w:t>
      </w:r>
      <w:proofErr w:type="spellStart"/>
      <w:r w:rsidRPr="008C3F82">
        <w:rPr>
          <w:sz w:val="26"/>
          <w:szCs w:val="26"/>
        </w:rPr>
        <w:t>syā</w:t>
      </w:r>
      <w:proofErr w:type="spellEnd"/>
      <w:r w:rsidRPr="008C3F82">
        <w:rPr>
          <w:sz w:val="26"/>
          <w:szCs w:val="26"/>
        </w:rPr>
        <w:t>. </w:t>
      </w:r>
      <w:proofErr w:type="spellStart"/>
      <w:r w:rsidRPr="008C3F82">
        <w:rPr>
          <w:sz w:val="26"/>
          <w:szCs w:val="26"/>
        </w:rPr>
        <w:t>kaṃ</w:t>
      </w:r>
      <w:proofErr w:type="spellEnd"/>
      <w:r w:rsidRPr="008C3F82">
        <w:rPr>
          <w:sz w:val="26"/>
          <w:szCs w:val="26"/>
        </w:rPr>
        <w:t>. </w:t>
      </w:r>
      <w:proofErr w:type="spellStart"/>
      <w:r w:rsidRPr="008C3F82">
        <w:rPr>
          <w:sz w:val="26"/>
          <w:szCs w:val="26"/>
        </w:rPr>
        <w:t>pī</w:t>
      </w:r>
      <w:proofErr w:type="spellEnd"/>
      <w:r w:rsidRPr="008C3F82">
        <w:rPr>
          <w:sz w:val="26"/>
          <w:szCs w:val="26"/>
        </w:rPr>
        <w:t>.)} </w:t>
      </w:r>
      <w:proofErr w:type="spellStart"/>
      <w:r w:rsidRPr="008C3F82">
        <w:rPr>
          <w:sz w:val="26"/>
          <w:szCs w:val="26"/>
        </w:rPr>
        <w:t>gohi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tatheva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nandati</w:t>
      </w:r>
      <w:proofErr w:type="spellEnd"/>
      <w:r w:rsidRPr="008C3F82">
        <w:rPr>
          <w:sz w:val="26"/>
          <w:szCs w:val="26"/>
        </w:rPr>
        <w:t>.</w:t>
      </w:r>
    </w:p>
    <w:p w14:paraId="5AE9FB0C" w14:textId="73725C92" w:rsidR="008C3F82" w:rsidRPr="008C3F82" w:rsidRDefault="008C3F82" w:rsidP="008C3F82">
      <w:pPr>
        <w:rPr>
          <w:sz w:val="26"/>
          <w:szCs w:val="26"/>
        </w:rPr>
      </w:pPr>
      <w:proofErr w:type="spellStart"/>
      <w:r w:rsidRPr="008C3F82">
        <w:rPr>
          <w:sz w:val="26"/>
          <w:szCs w:val="26"/>
        </w:rPr>
        <w:t>upadhīhi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narassa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nandanā</w:t>
      </w:r>
      <w:proofErr w:type="spellEnd"/>
      <w:r w:rsidRPr="008C3F82">
        <w:rPr>
          <w:sz w:val="26"/>
          <w:szCs w:val="26"/>
        </w:rPr>
        <w:t>,</w:t>
      </w:r>
    </w:p>
    <w:p w14:paraId="5D50EB73" w14:textId="58B90DE5" w:rsidR="008C3F82" w:rsidRPr="008C3F82" w:rsidRDefault="008C3F82" w:rsidP="008C3F82">
      <w:pPr>
        <w:rPr>
          <w:sz w:val="26"/>
          <w:szCs w:val="26"/>
        </w:rPr>
      </w:pPr>
      <w:proofErr w:type="spellStart"/>
      <w:r w:rsidRPr="008C3F82">
        <w:rPr>
          <w:sz w:val="26"/>
          <w:szCs w:val="26"/>
        </w:rPr>
        <w:t>na</w:t>
      </w:r>
      <w:proofErr w:type="spellEnd"/>
      <w:r w:rsidRPr="008C3F82">
        <w:rPr>
          <w:sz w:val="26"/>
          <w:szCs w:val="26"/>
        </w:rPr>
        <w:t> hi so </w:t>
      </w:r>
      <w:proofErr w:type="spellStart"/>
      <w:r w:rsidRPr="008C3F82">
        <w:rPr>
          <w:sz w:val="26"/>
          <w:szCs w:val="26"/>
        </w:rPr>
        <w:t>nandati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yo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nirūpadhī”ti</w:t>
      </w:r>
      <w:proofErr w:type="spellEnd"/>
      <w:r w:rsidRPr="008C3F82">
        <w:rPr>
          <w:sz w:val="26"/>
          <w:szCs w:val="26"/>
        </w:rPr>
        <w:t>.</w:t>
      </w:r>
    </w:p>
    <w:p w14:paraId="68D31445" w14:textId="77777777" w:rsidR="008C3F82" w:rsidRDefault="008C3F82" w:rsidP="008C3F82">
      <w:pPr>
        <w:rPr>
          <w:sz w:val="26"/>
          <w:szCs w:val="26"/>
        </w:rPr>
      </w:pPr>
    </w:p>
    <w:p w14:paraId="046590CB" w14:textId="599CA0D6" w:rsidR="008C3F82" w:rsidRPr="008C3F82" w:rsidRDefault="008C3F82" w:rsidP="008C3F82">
      <w:pPr>
        <w:rPr>
          <w:sz w:val="26"/>
          <w:szCs w:val="26"/>
        </w:rPr>
      </w:pPr>
      <w:r w:rsidRPr="008C3F82">
        <w:rPr>
          <w:sz w:val="26"/>
          <w:szCs w:val="26"/>
        </w:rPr>
        <w:t>“</w:t>
      </w:r>
      <w:proofErr w:type="spellStart"/>
      <w:r w:rsidRPr="008C3F82">
        <w:rPr>
          <w:sz w:val="26"/>
          <w:szCs w:val="26"/>
        </w:rPr>
        <w:t>socati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puttehi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puttimā</w:t>
      </w:r>
      <w:proofErr w:type="spellEnd"/>
      <w:r w:rsidRPr="008C3F82">
        <w:rPr>
          <w:sz w:val="26"/>
          <w:szCs w:val="26"/>
        </w:rPr>
        <w:t>,</w:t>
      </w:r>
    </w:p>
    <w:p w14:paraId="47707272" w14:textId="7828A12D" w:rsidR="008C3F82" w:rsidRPr="008C3F82" w:rsidRDefault="008C3F82" w:rsidP="008C3F82">
      <w:pPr>
        <w:rPr>
          <w:sz w:val="26"/>
          <w:szCs w:val="26"/>
        </w:rPr>
      </w:pPr>
      <w:proofErr w:type="spellStart"/>
      <w:r w:rsidRPr="008C3F82">
        <w:rPr>
          <w:sz w:val="26"/>
          <w:szCs w:val="26"/>
        </w:rPr>
        <w:t>gomā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gohi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tatheva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socati</w:t>
      </w:r>
      <w:proofErr w:type="spellEnd"/>
      <w:r w:rsidRPr="008C3F82">
        <w:rPr>
          <w:sz w:val="26"/>
          <w:szCs w:val="26"/>
        </w:rPr>
        <w:t>.</w:t>
      </w:r>
    </w:p>
    <w:p w14:paraId="3FE349D1" w14:textId="544B4D25" w:rsidR="008C3F82" w:rsidRPr="008C3F82" w:rsidRDefault="008C3F82" w:rsidP="008C3F82">
      <w:pPr>
        <w:rPr>
          <w:sz w:val="26"/>
          <w:szCs w:val="26"/>
        </w:rPr>
      </w:pPr>
      <w:proofErr w:type="spellStart"/>
      <w:r w:rsidRPr="008C3F82">
        <w:rPr>
          <w:sz w:val="26"/>
          <w:szCs w:val="26"/>
        </w:rPr>
        <w:t>upadhīhi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narassa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socanā</w:t>
      </w:r>
      <w:proofErr w:type="spellEnd"/>
      <w:r w:rsidRPr="008C3F82">
        <w:rPr>
          <w:sz w:val="26"/>
          <w:szCs w:val="26"/>
        </w:rPr>
        <w:t>,</w:t>
      </w:r>
    </w:p>
    <w:p w14:paraId="0D93BEEE" w14:textId="67A84BB6" w:rsidR="008C3F82" w:rsidRPr="008C3F82" w:rsidRDefault="008C3F82" w:rsidP="008C3F82">
      <w:pPr>
        <w:rPr>
          <w:sz w:val="26"/>
          <w:szCs w:val="26"/>
        </w:rPr>
      </w:pPr>
      <w:proofErr w:type="spellStart"/>
      <w:r w:rsidRPr="008C3F82">
        <w:rPr>
          <w:sz w:val="26"/>
          <w:szCs w:val="26"/>
        </w:rPr>
        <w:t>na</w:t>
      </w:r>
      <w:proofErr w:type="spellEnd"/>
      <w:r w:rsidRPr="008C3F82">
        <w:rPr>
          <w:sz w:val="26"/>
          <w:szCs w:val="26"/>
        </w:rPr>
        <w:t> hi so </w:t>
      </w:r>
      <w:proofErr w:type="spellStart"/>
      <w:r w:rsidRPr="008C3F82">
        <w:rPr>
          <w:sz w:val="26"/>
          <w:szCs w:val="26"/>
        </w:rPr>
        <w:t>socati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yo</w:t>
      </w:r>
      <w:proofErr w:type="spellEnd"/>
      <w:r w:rsidRPr="008C3F82">
        <w:rPr>
          <w:sz w:val="26"/>
          <w:szCs w:val="26"/>
        </w:rPr>
        <w:t> </w:t>
      </w:r>
      <w:proofErr w:type="spellStart"/>
      <w:r w:rsidRPr="008C3F82">
        <w:rPr>
          <w:sz w:val="26"/>
          <w:szCs w:val="26"/>
        </w:rPr>
        <w:t>nirūpadhī”ti</w:t>
      </w:r>
      <w:proofErr w:type="spellEnd"/>
      <w:r w:rsidRPr="008C3F82">
        <w:rPr>
          <w:sz w:val="26"/>
          <w:szCs w:val="26"/>
        </w:rPr>
        <w:t>.</w:t>
      </w:r>
    </w:p>
    <w:p w14:paraId="3B83F0EC" w14:textId="5E881151" w:rsidR="008C3F82" w:rsidRDefault="008C3F82" w:rsidP="00266C82">
      <w:pPr>
        <w:rPr>
          <w:b/>
          <w:bCs/>
        </w:rPr>
      </w:pPr>
    </w:p>
    <w:p w14:paraId="250D3A14" w14:textId="159A36D7" w:rsidR="006F74D5" w:rsidRDefault="006F74D5" w:rsidP="00266C82">
      <w:pPr>
        <w:rPr>
          <w:b/>
          <w:bCs/>
        </w:rPr>
      </w:pPr>
      <w:proofErr w:type="spellStart"/>
      <w:r>
        <w:rPr>
          <w:b/>
          <w:bCs/>
        </w:rPr>
        <w:t>Chú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</w:p>
    <w:p w14:paraId="58369AD0" w14:textId="41DE0D0E" w:rsidR="006F74D5" w:rsidRDefault="006F74D5" w:rsidP="00266C82">
      <w:pPr>
        <w:rPr>
          <w:b/>
          <w:bCs/>
        </w:rPr>
      </w:pPr>
    </w:p>
    <w:p w14:paraId="7EA7B6B6" w14:textId="4152C8E8" w:rsidR="006F74D5" w:rsidRDefault="006F74D5" w:rsidP="00CE63BE">
      <w:pPr>
        <w:rPr>
          <w:sz w:val="26"/>
          <w:szCs w:val="26"/>
        </w:rPr>
      </w:pPr>
      <w:r w:rsidRPr="00CE63BE">
        <w:rPr>
          <w:sz w:val="26"/>
          <w:szCs w:val="26"/>
        </w:rPr>
        <w:t xml:space="preserve">(1) </w:t>
      </w:r>
      <w:proofErr w:type="spellStart"/>
      <w:r w:rsidR="00CE63BE" w:rsidRPr="00CE63BE">
        <w:rPr>
          <w:b/>
          <w:bCs/>
          <w:sz w:val="26"/>
          <w:szCs w:val="26"/>
        </w:rPr>
        <w:t>nandatīti</w:t>
      </w:r>
      <w:proofErr w:type="spellEnd"/>
      <w:r w:rsidR="00CE63BE" w:rsidRPr="00CE63BE">
        <w:rPr>
          <w:sz w:val="26"/>
          <w:szCs w:val="26"/>
        </w:rPr>
        <w:t> </w:t>
      </w:r>
      <w:proofErr w:type="spellStart"/>
      <w:r w:rsidR="00CE63BE" w:rsidRPr="00CE63BE">
        <w:rPr>
          <w:sz w:val="26"/>
          <w:szCs w:val="26"/>
        </w:rPr>
        <w:t>tussati</w:t>
      </w:r>
      <w:proofErr w:type="spellEnd"/>
      <w:r w:rsidR="00CE63BE" w:rsidRPr="00CE63BE">
        <w:rPr>
          <w:sz w:val="26"/>
          <w:szCs w:val="26"/>
        </w:rPr>
        <w:t> </w:t>
      </w:r>
      <w:proofErr w:type="spellStart"/>
      <w:r w:rsidR="00CE63BE" w:rsidRPr="00CE63BE">
        <w:rPr>
          <w:sz w:val="26"/>
          <w:szCs w:val="26"/>
        </w:rPr>
        <w:t>attamano</w:t>
      </w:r>
      <w:proofErr w:type="spellEnd"/>
      <w:r w:rsidR="00CE63BE" w:rsidRPr="00CE63BE">
        <w:rPr>
          <w:sz w:val="26"/>
          <w:szCs w:val="26"/>
        </w:rPr>
        <w:t> </w:t>
      </w:r>
      <w:proofErr w:type="spellStart"/>
      <w:r w:rsidR="00CE63BE" w:rsidRPr="00CE63BE">
        <w:rPr>
          <w:sz w:val="26"/>
          <w:szCs w:val="26"/>
        </w:rPr>
        <w:t>hoti</w:t>
      </w:r>
      <w:proofErr w:type="spellEnd"/>
      <w:r w:rsidR="00CE63BE" w:rsidRPr="00CE63BE">
        <w:rPr>
          <w:sz w:val="26"/>
          <w:szCs w:val="26"/>
        </w:rPr>
        <w:t>. </w:t>
      </w:r>
    </w:p>
    <w:p w14:paraId="7CBD43DC" w14:textId="77777777" w:rsidR="00050FBF" w:rsidRDefault="00050FBF" w:rsidP="00065063">
      <w:pPr>
        <w:rPr>
          <w:sz w:val="26"/>
          <w:szCs w:val="26"/>
        </w:rPr>
      </w:pPr>
    </w:p>
    <w:p w14:paraId="2F6C151B" w14:textId="1930B5DB" w:rsidR="00065063" w:rsidRDefault="00065063" w:rsidP="00065063">
      <w:pPr>
        <w:rPr>
          <w:sz w:val="26"/>
          <w:szCs w:val="26"/>
        </w:rPr>
      </w:pPr>
      <w:r w:rsidRPr="00065063">
        <w:rPr>
          <w:sz w:val="26"/>
          <w:szCs w:val="26"/>
        </w:rPr>
        <w:t>(2)</w:t>
      </w:r>
      <w:r>
        <w:rPr>
          <w:sz w:val="26"/>
          <w:szCs w:val="26"/>
        </w:rPr>
        <w:t xml:space="preserve"> </w:t>
      </w:r>
      <w:r w:rsidRPr="00065063">
        <w:rPr>
          <w:b/>
          <w:bCs/>
          <w:sz w:val="26"/>
          <w:szCs w:val="26"/>
        </w:rPr>
        <w:t>puttimāti bahuputto.</w:t>
      </w:r>
      <w:r w:rsidRPr="00065063">
        <w:rPr>
          <w:sz w:val="26"/>
          <w:szCs w:val="26"/>
        </w:rPr>
        <w:t> tassa hi ekacce puttā kasikammaṃ katvā dhaññassa koṭṭhe </w:t>
      </w:r>
    </w:p>
    <w:p w14:paraId="23990C02" w14:textId="77777777" w:rsidR="00065063" w:rsidRDefault="00065063" w:rsidP="00065063">
      <w:pPr>
        <w:rPr>
          <w:sz w:val="26"/>
          <w:szCs w:val="26"/>
        </w:rPr>
      </w:pPr>
      <w:r w:rsidRPr="00065063">
        <w:rPr>
          <w:sz w:val="26"/>
          <w:szCs w:val="26"/>
        </w:rPr>
        <w:t>pūrenti, ekacce vaṇijjaṃ katvā hiraññasuvaṇṇaṃ āharanti, ekacce rājānaṃ </w:t>
      </w:r>
    </w:p>
    <w:p w14:paraId="35702726" w14:textId="36FB1666" w:rsidR="00050FBF" w:rsidRDefault="00065063" w:rsidP="00065063">
      <w:pPr>
        <w:rPr>
          <w:sz w:val="26"/>
          <w:szCs w:val="26"/>
        </w:rPr>
      </w:pPr>
      <w:r w:rsidRPr="00065063">
        <w:rPr>
          <w:sz w:val="26"/>
          <w:szCs w:val="26"/>
        </w:rPr>
        <w:t>upaṭṭhahitvā yānavāhanagāmanigamādīni labhanti. </w:t>
      </w:r>
    </w:p>
    <w:p w14:paraId="7654A868" w14:textId="77777777" w:rsidR="00050FBF" w:rsidRDefault="00050FBF" w:rsidP="00065063">
      <w:pPr>
        <w:rPr>
          <w:sz w:val="26"/>
          <w:szCs w:val="26"/>
        </w:rPr>
      </w:pPr>
    </w:p>
    <w:p w14:paraId="0FB8B8D1" w14:textId="03E153B3" w:rsidR="00065063" w:rsidRPr="00050FBF" w:rsidRDefault="00050FBF" w:rsidP="00065063">
      <w:pPr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(3) </w:t>
      </w:r>
      <w:r w:rsidR="00065063" w:rsidRPr="00050FBF">
        <w:rPr>
          <w:i/>
          <w:iCs/>
          <w:sz w:val="26"/>
          <w:szCs w:val="26"/>
        </w:rPr>
        <w:t>atha tesaṃ ānubhāvasaṅkhātaṃ siriṃ anubhavamānā mātā vā pitā vā nandati.</w:t>
      </w:r>
    </w:p>
    <w:p w14:paraId="7432D464" w14:textId="1C414FDF" w:rsidR="00B00881" w:rsidRDefault="00B00881" w:rsidP="00266C82">
      <w:pPr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p w14:paraId="10A1D8D5" w14:textId="5E3DAEE9" w:rsidR="00B00881" w:rsidRDefault="00B00881" w:rsidP="00266C82">
      <w:pPr>
        <w:rPr>
          <w:b/>
          <w:bCs/>
        </w:rPr>
      </w:pPr>
    </w:p>
    <w:p w14:paraId="7F6C12E8" w14:textId="1853B666" w:rsidR="00B00881" w:rsidRDefault="00B00881" w:rsidP="00266C82">
      <w:pPr>
        <w:rPr>
          <w:b/>
          <w:bCs/>
        </w:rPr>
      </w:pP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kinh</w:t>
      </w:r>
      <w:proofErr w:type="spellEnd"/>
      <w:r>
        <w:rPr>
          <w:b/>
          <w:bCs/>
        </w:rPr>
        <w:t xml:space="preserve"> 10</w:t>
      </w:r>
    </w:p>
    <w:p w14:paraId="5E8915F5" w14:textId="7DB59ECB" w:rsidR="00B00881" w:rsidRDefault="00B00881" w:rsidP="00266C82">
      <w:pPr>
        <w:rPr>
          <w:b/>
          <w:bCs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902"/>
        <w:gridCol w:w="2610"/>
        <w:gridCol w:w="3780"/>
      </w:tblGrid>
      <w:tr w:rsidR="00FD17DB" w:rsidRPr="000C3FF7" w14:paraId="40FF58D1" w14:textId="77777777" w:rsidTr="0060698E">
        <w:tc>
          <w:tcPr>
            <w:tcW w:w="708" w:type="dxa"/>
            <w:vAlign w:val="center"/>
          </w:tcPr>
          <w:p w14:paraId="15D63783" w14:textId="77777777" w:rsidR="00FD17DB" w:rsidRPr="00020400" w:rsidRDefault="00FD17DB" w:rsidP="0060698E">
            <w:pPr>
              <w:jc w:val="center"/>
              <w:rPr>
                <w:b/>
                <w:sz w:val="26"/>
                <w:szCs w:val="26"/>
              </w:rPr>
            </w:pPr>
            <w:r w:rsidRPr="0002040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2" w:type="dxa"/>
            <w:vAlign w:val="center"/>
          </w:tcPr>
          <w:p w14:paraId="561C57C8" w14:textId="77777777" w:rsidR="00FD17DB" w:rsidRPr="00BC0140" w:rsidRDefault="00FD17DB" w:rsidP="0060698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Từ</w:t>
            </w:r>
            <w:proofErr w:type="spellEnd"/>
            <w:r w:rsidRPr="00BC0140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610" w:type="dxa"/>
            <w:vAlign w:val="center"/>
          </w:tcPr>
          <w:p w14:paraId="18608088" w14:textId="77777777" w:rsidR="00FD17DB" w:rsidRPr="00F81D01" w:rsidRDefault="00FD17DB" w:rsidP="0060698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F81D01">
              <w:rPr>
                <w:b/>
                <w:sz w:val="26"/>
                <w:szCs w:val="26"/>
              </w:rPr>
              <w:t>Nghĩa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Việt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liên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quan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đến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đoạn</w:t>
            </w:r>
            <w:proofErr w:type="spellEnd"/>
            <w:r w:rsidRPr="00F81D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81D01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780" w:type="dxa"/>
            <w:vAlign w:val="center"/>
          </w:tcPr>
          <w:p w14:paraId="492F91F6" w14:textId="77777777" w:rsidR="00FD17DB" w:rsidRPr="00C230B8" w:rsidRDefault="00FD17DB" w:rsidP="0060698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C230B8">
              <w:rPr>
                <w:b/>
                <w:sz w:val="26"/>
                <w:szCs w:val="26"/>
              </w:rPr>
              <w:t>Từ</w:t>
            </w:r>
            <w:proofErr w:type="spellEnd"/>
            <w:r w:rsidRPr="00C230B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230B8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FD17DB" w:rsidRPr="000C3FF7" w14:paraId="2BB0EC4B" w14:textId="77777777" w:rsidTr="0060698E">
        <w:tc>
          <w:tcPr>
            <w:tcW w:w="708" w:type="dxa"/>
            <w:vAlign w:val="center"/>
          </w:tcPr>
          <w:p w14:paraId="1EFF2A96" w14:textId="77777777" w:rsidR="00FD17DB" w:rsidRPr="00F65B2C" w:rsidRDefault="00FD17DB" w:rsidP="0060698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02" w:type="dxa"/>
            <w:vAlign w:val="center"/>
          </w:tcPr>
          <w:p w14:paraId="3E117C1B" w14:textId="42DBB123" w:rsidR="00FD17DB" w:rsidRPr="00BC0140" w:rsidRDefault="00FD17DB" w:rsidP="0060698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Sāvatthī</w:t>
            </w:r>
            <w:proofErr w:type="spellEnd"/>
          </w:p>
        </w:tc>
        <w:tc>
          <w:tcPr>
            <w:tcW w:w="2610" w:type="dxa"/>
            <w:vAlign w:val="center"/>
          </w:tcPr>
          <w:p w14:paraId="3FD2F9D1" w14:textId="7193D4FB" w:rsidR="00FD17DB" w:rsidRPr="00F81D01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</w:t>
            </w:r>
            <w:proofErr w:type="spellEnd"/>
          </w:p>
        </w:tc>
        <w:tc>
          <w:tcPr>
            <w:tcW w:w="3780" w:type="dxa"/>
            <w:vAlign w:val="center"/>
          </w:tcPr>
          <w:p w14:paraId="1BC690E2" w14:textId="453E6B71" w:rsidR="00FD17DB" w:rsidRPr="00717849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FD17DB" w:rsidRPr="000C3FF7" w14:paraId="44C13C82" w14:textId="77777777" w:rsidTr="0060698E">
        <w:tc>
          <w:tcPr>
            <w:tcW w:w="708" w:type="dxa"/>
            <w:vAlign w:val="center"/>
          </w:tcPr>
          <w:p w14:paraId="4946C754" w14:textId="443B2A95" w:rsidR="00FD17DB" w:rsidRDefault="00FD17DB" w:rsidP="0060698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02" w:type="dxa"/>
            <w:vAlign w:val="center"/>
          </w:tcPr>
          <w:p w14:paraId="3B59B570" w14:textId="6326E519" w:rsidR="00FD17DB" w:rsidRDefault="00FD17DB" w:rsidP="0060698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Nidānaṃ</w:t>
            </w:r>
            <w:proofErr w:type="spellEnd"/>
          </w:p>
        </w:tc>
        <w:tc>
          <w:tcPr>
            <w:tcW w:w="2610" w:type="dxa"/>
            <w:vAlign w:val="center"/>
          </w:tcPr>
          <w:p w14:paraId="7B924DF2" w14:textId="3B03A7B4" w:rsidR="00FD17DB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nguồn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</w:p>
        </w:tc>
        <w:tc>
          <w:tcPr>
            <w:tcW w:w="3780" w:type="dxa"/>
            <w:vAlign w:val="center"/>
          </w:tcPr>
          <w:p w14:paraId="36C528F6" w14:textId="4EBEEC3E" w:rsidR="00FD17DB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D17DB" w:rsidRPr="000C3FF7" w14:paraId="766983B5" w14:textId="77777777" w:rsidTr="0060698E">
        <w:tc>
          <w:tcPr>
            <w:tcW w:w="708" w:type="dxa"/>
            <w:vAlign w:val="center"/>
          </w:tcPr>
          <w:p w14:paraId="59A4A5A0" w14:textId="48EE9B4F" w:rsidR="00FD17DB" w:rsidRDefault="00FD17DB" w:rsidP="0060698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02" w:type="dxa"/>
            <w:vAlign w:val="center"/>
          </w:tcPr>
          <w:p w14:paraId="1C72D36D" w14:textId="05AF1736" w:rsidR="00FD17DB" w:rsidRDefault="00FD17DB" w:rsidP="0060698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Ekamantaṃ</w:t>
            </w:r>
            <w:proofErr w:type="spellEnd"/>
          </w:p>
        </w:tc>
        <w:tc>
          <w:tcPr>
            <w:tcW w:w="2610" w:type="dxa"/>
            <w:vAlign w:val="center"/>
          </w:tcPr>
          <w:p w14:paraId="7C25D070" w14:textId="70353A24" w:rsidR="00FD17DB" w:rsidRDefault="00FD17DB" w:rsidP="006069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</w:p>
        </w:tc>
        <w:tc>
          <w:tcPr>
            <w:tcW w:w="3780" w:type="dxa"/>
            <w:vAlign w:val="center"/>
          </w:tcPr>
          <w:p w14:paraId="51BA62B4" w14:textId="0D9F6605" w:rsidR="00FD17DB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FD17DB" w:rsidRPr="000C3FF7" w14:paraId="44EDC177" w14:textId="77777777" w:rsidTr="0060698E">
        <w:tc>
          <w:tcPr>
            <w:tcW w:w="708" w:type="dxa"/>
            <w:vAlign w:val="center"/>
          </w:tcPr>
          <w:p w14:paraId="4D3AF01D" w14:textId="7023DA9A" w:rsidR="00FD17DB" w:rsidRDefault="00FD17DB" w:rsidP="0060698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02" w:type="dxa"/>
            <w:vAlign w:val="center"/>
          </w:tcPr>
          <w:p w14:paraId="691A77CD" w14:textId="6C53245E" w:rsidR="00FD17DB" w:rsidRDefault="00FD17DB" w:rsidP="0060698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Ṭhita</w:t>
            </w:r>
            <w:proofErr w:type="spellEnd"/>
          </w:p>
        </w:tc>
        <w:tc>
          <w:tcPr>
            <w:tcW w:w="2610" w:type="dxa"/>
            <w:vAlign w:val="center"/>
          </w:tcPr>
          <w:p w14:paraId="3772E98F" w14:textId="4ED25669" w:rsidR="00FD17DB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Đứng</w:t>
            </w:r>
            <w:proofErr w:type="spellEnd"/>
          </w:p>
        </w:tc>
        <w:tc>
          <w:tcPr>
            <w:tcW w:w="3780" w:type="dxa"/>
            <w:vAlign w:val="center"/>
          </w:tcPr>
          <w:p w14:paraId="4E76F6FA" w14:textId="7EA4755F" w:rsidR="00FD17DB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FD17DB" w:rsidRPr="000C3FF7" w14:paraId="79EC1FD9" w14:textId="77777777" w:rsidTr="0060698E">
        <w:tc>
          <w:tcPr>
            <w:tcW w:w="708" w:type="dxa"/>
            <w:vAlign w:val="center"/>
          </w:tcPr>
          <w:p w14:paraId="211F8BFF" w14:textId="728EAFD4" w:rsidR="00FD17DB" w:rsidRDefault="00FD17DB" w:rsidP="0060698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02" w:type="dxa"/>
            <w:vAlign w:val="center"/>
          </w:tcPr>
          <w:p w14:paraId="524A6FDC" w14:textId="4162DA27" w:rsidR="00FD17DB" w:rsidRDefault="00FD17DB" w:rsidP="0060698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</w:t>
            </w:r>
          </w:p>
        </w:tc>
        <w:tc>
          <w:tcPr>
            <w:tcW w:w="2610" w:type="dxa"/>
            <w:vAlign w:val="center"/>
          </w:tcPr>
          <w:p w14:paraId="0CB21A93" w14:textId="42193453" w:rsidR="00FD17DB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3780" w:type="dxa"/>
            <w:vAlign w:val="center"/>
          </w:tcPr>
          <w:p w14:paraId="27B2301A" w14:textId="3B293F9A" w:rsidR="00FD17DB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D17DB" w:rsidRPr="000C3FF7" w14:paraId="5D625EC6" w14:textId="77777777" w:rsidTr="0060698E">
        <w:tc>
          <w:tcPr>
            <w:tcW w:w="708" w:type="dxa"/>
            <w:vAlign w:val="center"/>
          </w:tcPr>
          <w:p w14:paraId="3C7A8464" w14:textId="3E68B741" w:rsidR="00FD17DB" w:rsidRDefault="00FD17DB" w:rsidP="0060698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02" w:type="dxa"/>
            <w:vAlign w:val="center"/>
          </w:tcPr>
          <w:p w14:paraId="7F6EEAB2" w14:textId="77777777" w:rsidR="00FD17DB" w:rsidRDefault="00FD17DB" w:rsidP="0060698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So~sa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taṃ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4335D329" w14:textId="33ED06C1" w:rsidR="00FD17DB" w:rsidRDefault="00FD17DB" w:rsidP="0060698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tad/</w:t>
            </w:r>
            <w:proofErr w:type="spellStart"/>
            <w:r>
              <w:rPr>
                <w:b/>
                <w:sz w:val="26"/>
                <w:szCs w:val="26"/>
              </w:rPr>
              <w:t>sā</w:t>
            </w:r>
            <w:proofErr w:type="spellEnd"/>
          </w:p>
        </w:tc>
        <w:tc>
          <w:tcPr>
            <w:tcW w:w="2610" w:type="dxa"/>
            <w:vAlign w:val="center"/>
          </w:tcPr>
          <w:p w14:paraId="02F295C7" w14:textId="32AD5258" w:rsidR="00FD17DB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780" w:type="dxa"/>
            <w:vAlign w:val="center"/>
          </w:tcPr>
          <w:p w14:paraId="2F68AA84" w14:textId="071CEEAC" w:rsidR="00FD17DB" w:rsidRDefault="00FD17DB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FD17DB" w:rsidRPr="000C3FF7" w14:paraId="0AE77AD5" w14:textId="77777777" w:rsidTr="0060698E">
        <w:tc>
          <w:tcPr>
            <w:tcW w:w="708" w:type="dxa"/>
            <w:vAlign w:val="center"/>
          </w:tcPr>
          <w:p w14:paraId="76078F3A" w14:textId="6D5FF652" w:rsidR="00FD17DB" w:rsidRDefault="00FD17DB" w:rsidP="0060698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02" w:type="dxa"/>
            <w:vAlign w:val="center"/>
          </w:tcPr>
          <w:p w14:paraId="1B0E9045" w14:textId="0F450071" w:rsidR="00FD17DB" w:rsidRDefault="0060598C" w:rsidP="0060698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Devatā</w:t>
            </w:r>
            <w:proofErr w:type="spellEnd"/>
          </w:p>
        </w:tc>
        <w:tc>
          <w:tcPr>
            <w:tcW w:w="2610" w:type="dxa"/>
            <w:vAlign w:val="center"/>
          </w:tcPr>
          <w:p w14:paraId="18C165A2" w14:textId="51A77110" w:rsidR="00FD17DB" w:rsidRDefault="0060598C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trời</w:t>
            </w:r>
            <w:proofErr w:type="spellEnd"/>
          </w:p>
        </w:tc>
        <w:tc>
          <w:tcPr>
            <w:tcW w:w="3780" w:type="dxa"/>
            <w:vAlign w:val="center"/>
          </w:tcPr>
          <w:p w14:paraId="4E64C507" w14:textId="726A9C58" w:rsidR="00FD17DB" w:rsidRDefault="0060598C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0598C" w:rsidRPr="000C3FF7" w14:paraId="532137C6" w14:textId="77777777" w:rsidTr="0060698E">
        <w:tc>
          <w:tcPr>
            <w:tcW w:w="708" w:type="dxa"/>
            <w:vAlign w:val="center"/>
          </w:tcPr>
          <w:p w14:paraId="46EC9CA0" w14:textId="3C658A83" w:rsidR="0060598C" w:rsidRDefault="0060598C" w:rsidP="0060698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02" w:type="dxa"/>
            <w:vAlign w:val="center"/>
          </w:tcPr>
          <w:p w14:paraId="7E418787" w14:textId="0DC9EFDA" w:rsidR="0060598C" w:rsidRDefault="00686C87" w:rsidP="0060698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Bhagavant</w:t>
            </w:r>
            <w:proofErr w:type="spellEnd"/>
          </w:p>
        </w:tc>
        <w:tc>
          <w:tcPr>
            <w:tcW w:w="2610" w:type="dxa"/>
            <w:vAlign w:val="center"/>
          </w:tcPr>
          <w:p w14:paraId="32F94B57" w14:textId="7BF7AF15" w:rsidR="0060598C" w:rsidRDefault="00686C87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780" w:type="dxa"/>
            <w:vAlign w:val="center"/>
          </w:tcPr>
          <w:p w14:paraId="20CC27D7" w14:textId="4A64FE1C" w:rsidR="0060598C" w:rsidRDefault="00686C87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86C87" w:rsidRPr="000C3FF7" w14:paraId="77262F90" w14:textId="77777777" w:rsidTr="0060698E">
        <w:tc>
          <w:tcPr>
            <w:tcW w:w="708" w:type="dxa"/>
            <w:vAlign w:val="center"/>
          </w:tcPr>
          <w:p w14:paraId="0CAEA1C5" w14:textId="0EFBA379" w:rsidR="00686C87" w:rsidRDefault="00686C87" w:rsidP="0060698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2" w:type="dxa"/>
            <w:vAlign w:val="center"/>
          </w:tcPr>
          <w:p w14:paraId="2280AF4D" w14:textId="2BDC743E" w:rsidR="00686C87" w:rsidRDefault="00686C87" w:rsidP="0060698E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Santikaṃ</w:t>
            </w:r>
            <w:proofErr w:type="spellEnd"/>
          </w:p>
        </w:tc>
        <w:tc>
          <w:tcPr>
            <w:tcW w:w="2610" w:type="dxa"/>
            <w:vAlign w:val="center"/>
          </w:tcPr>
          <w:p w14:paraId="3DD1E14F" w14:textId="35E1C61D" w:rsidR="00686C87" w:rsidRDefault="00686C87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 </w:t>
            </w:r>
            <w:proofErr w:type="spellStart"/>
            <w:r>
              <w:rPr>
                <w:sz w:val="26"/>
                <w:szCs w:val="26"/>
              </w:rPr>
              <w:t>gần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3780" w:type="dxa"/>
            <w:vAlign w:val="center"/>
          </w:tcPr>
          <w:p w14:paraId="37BD605A" w14:textId="7EBCB75E" w:rsidR="00686C87" w:rsidRDefault="00686C87" w:rsidP="0060698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86C87" w:rsidRPr="000C3FF7" w14:paraId="3FD3752F" w14:textId="77777777" w:rsidTr="0060698E">
        <w:tc>
          <w:tcPr>
            <w:tcW w:w="708" w:type="dxa"/>
            <w:vAlign w:val="center"/>
          </w:tcPr>
          <w:p w14:paraId="4D4B5077" w14:textId="6A0B7ACA" w:rsidR="00686C87" w:rsidRDefault="00686C87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902" w:type="dxa"/>
            <w:vAlign w:val="center"/>
          </w:tcPr>
          <w:p w14:paraId="52992346" w14:textId="77777777" w:rsidR="00686C87" w:rsidRDefault="00686C87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idaṃ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5D5AB879" w14:textId="57EB1503" w:rsidR="00686C87" w:rsidRDefault="00686C87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Imaṃ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610" w:type="dxa"/>
            <w:vAlign w:val="center"/>
          </w:tcPr>
          <w:p w14:paraId="7C63F297" w14:textId="7091F319" w:rsidR="00686C87" w:rsidRDefault="00686C87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ấy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vật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780" w:type="dxa"/>
            <w:vAlign w:val="center"/>
          </w:tcPr>
          <w:p w14:paraId="215E75A1" w14:textId="2A27EC36" w:rsidR="00686C87" w:rsidRDefault="00686C87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686C87" w:rsidRPr="000C3FF7" w14:paraId="2126FEF5" w14:textId="77777777" w:rsidTr="0060698E">
        <w:tc>
          <w:tcPr>
            <w:tcW w:w="708" w:type="dxa"/>
            <w:vAlign w:val="center"/>
          </w:tcPr>
          <w:p w14:paraId="33434684" w14:textId="24C7124C" w:rsidR="00686C87" w:rsidRDefault="00686C87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902" w:type="dxa"/>
            <w:vAlign w:val="center"/>
          </w:tcPr>
          <w:p w14:paraId="36F5029B" w14:textId="5E1DC35C" w:rsidR="00686C87" w:rsidRDefault="0060698E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Gāthā</w:t>
            </w:r>
            <w:proofErr w:type="spellEnd"/>
          </w:p>
        </w:tc>
        <w:tc>
          <w:tcPr>
            <w:tcW w:w="2610" w:type="dxa"/>
            <w:vAlign w:val="center"/>
          </w:tcPr>
          <w:p w14:paraId="7071C72D" w14:textId="40A35FE9" w:rsidR="00686C87" w:rsidRDefault="0060698E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Bài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kệ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bài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thơ</w:t>
            </w:r>
            <w:proofErr w:type="spellEnd"/>
          </w:p>
        </w:tc>
        <w:tc>
          <w:tcPr>
            <w:tcW w:w="3780" w:type="dxa"/>
            <w:vAlign w:val="center"/>
          </w:tcPr>
          <w:p w14:paraId="57F30581" w14:textId="71EE137F" w:rsidR="00686C87" w:rsidRDefault="0060698E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0698E" w:rsidRPr="000C3FF7" w14:paraId="5CB828DE" w14:textId="77777777" w:rsidTr="0060698E">
        <w:tc>
          <w:tcPr>
            <w:tcW w:w="708" w:type="dxa"/>
            <w:vAlign w:val="center"/>
          </w:tcPr>
          <w:p w14:paraId="1869BD24" w14:textId="6CE4218C" w:rsidR="0060698E" w:rsidRDefault="0060698E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902" w:type="dxa"/>
            <w:vAlign w:val="center"/>
          </w:tcPr>
          <w:p w14:paraId="2B89C97F" w14:textId="6783A818" w:rsidR="0060698E" w:rsidRDefault="0060698E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Abhāsi</w:t>
            </w:r>
            <w:proofErr w:type="spellEnd"/>
          </w:p>
        </w:tc>
        <w:tc>
          <w:tcPr>
            <w:tcW w:w="2610" w:type="dxa"/>
            <w:vAlign w:val="center"/>
          </w:tcPr>
          <w:p w14:paraId="6003E88C" w14:textId="72EA1A67" w:rsidR="0060698E" w:rsidRDefault="00D03D5A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780" w:type="dxa"/>
            <w:vAlign w:val="center"/>
          </w:tcPr>
          <w:p w14:paraId="10FD33C8" w14:textId="4C941EA3" w:rsidR="0060698E" w:rsidRDefault="00D03D5A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D4E84" w:rsidRPr="000C3FF7" w14:paraId="541EBF6C" w14:textId="77777777" w:rsidTr="0060698E">
        <w:tc>
          <w:tcPr>
            <w:tcW w:w="708" w:type="dxa"/>
            <w:vAlign w:val="center"/>
          </w:tcPr>
          <w:p w14:paraId="25089691" w14:textId="04948104" w:rsidR="002D4E84" w:rsidRDefault="002D4E84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902" w:type="dxa"/>
            <w:vAlign w:val="center"/>
          </w:tcPr>
          <w:p w14:paraId="55850374" w14:textId="17631075" w:rsidR="002D4E84" w:rsidRDefault="002D331E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Nandati</w:t>
            </w:r>
            <w:proofErr w:type="spellEnd"/>
          </w:p>
        </w:tc>
        <w:tc>
          <w:tcPr>
            <w:tcW w:w="2610" w:type="dxa"/>
            <w:vAlign w:val="center"/>
          </w:tcPr>
          <w:p w14:paraId="6AE25D9E" w14:textId="02619B57" w:rsidR="002D4E84" w:rsidRDefault="002D331E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Vui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vẻ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hoan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hỉ</w:t>
            </w:r>
            <w:proofErr w:type="spellEnd"/>
          </w:p>
        </w:tc>
        <w:tc>
          <w:tcPr>
            <w:tcW w:w="3780" w:type="dxa"/>
            <w:vAlign w:val="center"/>
          </w:tcPr>
          <w:p w14:paraId="092E667F" w14:textId="7F35EFD0" w:rsidR="002D4E84" w:rsidRDefault="002D331E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2D331E" w:rsidRPr="000C3FF7" w14:paraId="74513208" w14:textId="77777777" w:rsidTr="0060698E">
        <w:tc>
          <w:tcPr>
            <w:tcW w:w="708" w:type="dxa"/>
            <w:vAlign w:val="center"/>
          </w:tcPr>
          <w:p w14:paraId="6BA6EA95" w14:textId="1E700D2E" w:rsidR="002D331E" w:rsidRDefault="002D331E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902" w:type="dxa"/>
            <w:vAlign w:val="center"/>
          </w:tcPr>
          <w:p w14:paraId="7D824671" w14:textId="229CA294" w:rsidR="002D331E" w:rsidRDefault="002D331E" w:rsidP="00686C8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Putto</w:t>
            </w:r>
          </w:p>
        </w:tc>
        <w:tc>
          <w:tcPr>
            <w:tcW w:w="2610" w:type="dxa"/>
            <w:vAlign w:val="center"/>
          </w:tcPr>
          <w:p w14:paraId="09D5680C" w14:textId="2FDB36E3" w:rsidR="002D331E" w:rsidRDefault="002D331E" w:rsidP="00686C8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Con </w:t>
            </w:r>
            <w:proofErr w:type="spellStart"/>
            <w:r>
              <w:rPr>
                <w:bCs/>
                <w:sz w:val="26"/>
                <w:szCs w:val="26"/>
              </w:rPr>
              <w:t>trai</w:t>
            </w:r>
            <w:proofErr w:type="spellEnd"/>
            <w:r>
              <w:rPr>
                <w:bCs/>
                <w:sz w:val="26"/>
                <w:szCs w:val="26"/>
              </w:rPr>
              <w:t xml:space="preserve">, con </w:t>
            </w:r>
            <w:proofErr w:type="spellStart"/>
            <w:r>
              <w:rPr>
                <w:bCs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3780" w:type="dxa"/>
            <w:vAlign w:val="center"/>
          </w:tcPr>
          <w:p w14:paraId="5B0545BC" w14:textId="3CBD61E2" w:rsidR="002D331E" w:rsidRDefault="002D331E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D331E" w:rsidRPr="000C3FF7" w14:paraId="68E79BAB" w14:textId="77777777" w:rsidTr="0060698E">
        <w:tc>
          <w:tcPr>
            <w:tcW w:w="708" w:type="dxa"/>
            <w:vAlign w:val="center"/>
          </w:tcPr>
          <w:p w14:paraId="7DDE26D6" w14:textId="2F9CE934" w:rsidR="002D331E" w:rsidRDefault="002D331E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902" w:type="dxa"/>
            <w:vAlign w:val="center"/>
          </w:tcPr>
          <w:p w14:paraId="4E84D681" w14:textId="16298E69" w:rsidR="002D331E" w:rsidRDefault="002D331E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Puttimant</w:t>
            </w:r>
            <w:proofErr w:type="spellEnd"/>
          </w:p>
        </w:tc>
        <w:tc>
          <w:tcPr>
            <w:tcW w:w="2610" w:type="dxa"/>
            <w:vAlign w:val="center"/>
          </w:tcPr>
          <w:p w14:paraId="5925E8F4" w14:textId="23A2C1A2" w:rsidR="002D331E" w:rsidRDefault="002D331E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 con </w:t>
            </w:r>
            <w:proofErr w:type="spellStart"/>
            <w:r>
              <w:rPr>
                <w:bCs/>
                <w:sz w:val="26"/>
                <w:szCs w:val="26"/>
              </w:rPr>
              <w:t>trai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 con </w:t>
            </w:r>
            <w:proofErr w:type="spellStart"/>
            <w:r>
              <w:rPr>
                <w:bCs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3780" w:type="dxa"/>
            <w:vAlign w:val="center"/>
          </w:tcPr>
          <w:p w14:paraId="1E66CD88" w14:textId="29142363" w:rsidR="002D331E" w:rsidRDefault="002D331E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2D331E" w:rsidRPr="000C3FF7" w14:paraId="79EEA06B" w14:textId="77777777" w:rsidTr="0060698E">
        <w:tc>
          <w:tcPr>
            <w:tcW w:w="708" w:type="dxa"/>
            <w:vAlign w:val="center"/>
          </w:tcPr>
          <w:p w14:paraId="069E5BDA" w14:textId="0AAD23D4" w:rsidR="002D331E" w:rsidRDefault="002D331E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902" w:type="dxa"/>
            <w:vAlign w:val="center"/>
          </w:tcPr>
          <w:p w14:paraId="04367F95" w14:textId="65746B3A" w:rsidR="002D331E" w:rsidRDefault="002D331E" w:rsidP="00686C8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</w:t>
            </w:r>
          </w:p>
        </w:tc>
        <w:tc>
          <w:tcPr>
            <w:tcW w:w="2610" w:type="dxa"/>
            <w:vAlign w:val="center"/>
          </w:tcPr>
          <w:p w14:paraId="39C9323F" w14:textId="41307297" w:rsidR="002D331E" w:rsidRDefault="002D331E" w:rsidP="00686C8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Con </w:t>
            </w:r>
            <w:proofErr w:type="spellStart"/>
            <w:r>
              <w:rPr>
                <w:bCs/>
                <w:sz w:val="26"/>
                <w:szCs w:val="26"/>
              </w:rPr>
              <w:t>bò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gia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súc</w:t>
            </w:r>
            <w:proofErr w:type="spellEnd"/>
          </w:p>
        </w:tc>
        <w:tc>
          <w:tcPr>
            <w:tcW w:w="3780" w:type="dxa"/>
            <w:vAlign w:val="center"/>
          </w:tcPr>
          <w:p w14:paraId="769980C9" w14:textId="6CD5D53F" w:rsidR="002D331E" w:rsidRDefault="002D331E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D331E" w:rsidRPr="000C3FF7" w14:paraId="1005F3C3" w14:textId="77777777" w:rsidTr="0060698E">
        <w:tc>
          <w:tcPr>
            <w:tcW w:w="708" w:type="dxa"/>
            <w:vAlign w:val="center"/>
          </w:tcPr>
          <w:p w14:paraId="74618A34" w14:textId="7BE6B422" w:rsidR="002D331E" w:rsidRDefault="002D331E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902" w:type="dxa"/>
            <w:vAlign w:val="center"/>
          </w:tcPr>
          <w:p w14:paraId="5CFFEF90" w14:textId="72206B49" w:rsidR="002D331E" w:rsidRDefault="002D331E" w:rsidP="00686C8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</w:t>
            </w:r>
            <w:proofErr w:type="spellStart"/>
            <w:r>
              <w:rPr>
                <w:b/>
                <w:sz w:val="26"/>
                <w:szCs w:val="26"/>
              </w:rPr>
              <w:t>mant</w:t>
            </w:r>
            <w:proofErr w:type="spellEnd"/>
          </w:p>
        </w:tc>
        <w:tc>
          <w:tcPr>
            <w:tcW w:w="2610" w:type="dxa"/>
            <w:vAlign w:val="center"/>
          </w:tcPr>
          <w:p w14:paraId="61965F1F" w14:textId="6C344824" w:rsidR="002D331E" w:rsidRDefault="002D331E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Có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sở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780" w:type="dxa"/>
            <w:vAlign w:val="center"/>
          </w:tcPr>
          <w:p w14:paraId="60CC131C" w14:textId="443F069E" w:rsidR="002D331E" w:rsidRDefault="002D331E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746755" w:rsidRPr="000C3FF7" w14:paraId="2F7F75A9" w14:textId="77777777" w:rsidTr="0060698E">
        <w:tc>
          <w:tcPr>
            <w:tcW w:w="708" w:type="dxa"/>
            <w:vAlign w:val="center"/>
          </w:tcPr>
          <w:p w14:paraId="67150601" w14:textId="4DCED6BE" w:rsidR="00746755" w:rsidRDefault="00746755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902" w:type="dxa"/>
            <w:vAlign w:val="center"/>
          </w:tcPr>
          <w:p w14:paraId="2C942F54" w14:textId="4D909213" w:rsidR="00746755" w:rsidRDefault="008147B9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Tatha</w:t>
            </w:r>
            <w:proofErr w:type="spellEnd"/>
          </w:p>
        </w:tc>
        <w:tc>
          <w:tcPr>
            <w:tcW w:w="2610" w:type="dxa"/>
            <w:vAlign w:val="center"/>
          </w:tcPr>
          <w:p w14:paraId="4BE8709F" w14:textId="17784CDE" w:rsidR="00746755" w:rsidRDefault="008147B9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Đúng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thật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thật</w:t>
            </w:r>
            <w:proofErr w:type="spellEnd"/>
          </w:p>
        </w:tc>
        <w:tc>
          <w:tcPr>
            <w:tcW w:w="3780" w:type="dxa"/>
            <w:vAlign w:val="center"/>
          </w:tcPr>
          <w:p w14:paraId="2F356C10" w14:textId="56791277" w:rsidR="00746755" w:rsidRDefault="008147B9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147B9" w:rsidRPr="000C3FF7" w14:paraId="29416F81" w14:textId="77777777" w:rsidTr="0060698E">
        <w:tc>
          <w:tcPr>
            <w:tcW w:w="708" w:type="dxa"/>
            <w:vAlign w:val="center"/>
          </w:tcPr>
          <w:p w14:paraId="2299D85B" w14:textId="3C03617C" w:rsidR="008147B9" w:rsidRDefault="008147B9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902" w:type="dxa"/>
            <w:vAlign w:val="center"/>
          </w:tcPr>
          <w:p w14:paraId="030DE4CB" w14:textId="7B0716D0" w:rsidR="008147B9" w:rsidRDefault="008147B9" w:rsidP="00686C8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610" w:type="dxa"/>
            <w:vAlign w:val="center"/>
          </w:tcPr>
          <w:p w14:paraId="470EE908" w14:textId="0D7808B2" w:rsidR="008147B9" w:rsidRDefault="008147B9" w:rsidP="00686C87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[</w:t>
            </w:r>
            <w:proofErr w:type="spellStart"/>
            <w:r>
              <w:rPr>
                <w:bCs/>
                <w:sz w:val="26"/>
                <w:szCs w:val="26"/>
              </w:rPr>
              <w:t>Nhấn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mạnh</w:t>
            </w:r>
            <w:proofErr w:type="spellEnd"/>
            <w:r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780" w:type="dxa"/>
            <w:vAlign w:val="center"/>
          </w:tcPr>
          <w:p w14:paraId="220EB4F9" w14:textId="69F2F9A6" w:rsidR="008147B9" w:rsidRDefault="008147B9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8147B9" w:rsidRPr="000C3FF7" w14:paraId="41140C5C" w14:textId="77777777" w:rsidTr="0060698E">
        <w:tc>
          <w:tcPr>
            <w:tcW w:w="708" w:type="dxa"/>
            <w:vAlign w:val="center"/>
          </w:tcPr>
          <w:p w14:paraId="36BC39C6" w14:textId="415041DB" w:rsidR="008147B9" w:rsidRDefault="008147B9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902" w:type="dxa"/>
            <w:vAlign w:val="center"/>
          </w:tcPr>
          <w:p w14:paraId="6E01244A" w14:textId="3863EE98" w:rsidR="008147B9" w:rsidRDefault="008147B9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Upadhi</w:t>
            </w:r>
            <w:proofErr w:type="spellEnd"/>
          </w:p>
        </w:tc>
        <w:tc>
          <w:tcPr>
            <w:tcW w:w="2610" w:type="dxa"/>
            <w:vAlign w:val="center"/>
          </w:tcPr>
          <w:p w14:paraId="3CDA1009" w14:textId="5ECE0C8C" w:rsidR="008147B9" w:rsidRDefault="008147B9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dính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mắc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nền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tảng</w:t>
            </w:r>
            <w:proofErr w:type="spellEnd"/>
          </w:p>
        </w:tc>
        <w:tc>
          <w:tcPr>
            <w:tcW w:w="3780" w:type="dxa"/>
            <w:vAlign w:val="center"/>
          </w:tcPr>
          <w:p w14:paraId="14A60B81" w14:textId="245E9F81" w:rsidR="008147B9" w:rsidRDefault="008147B9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147B9" w:rsidRPr="000C3FF7" w14:paraId="1DC53309" w14:textId="77777777" w:rsidTr="0060698E">
        <w:tc>
          <w:tcPr>
            <w:tcW w:w="708" w:type="dxa"/>
            <w:vAlign w:val="center"/>
          </w:tcPr>
          <w:p w14:paraId="1032E0CD" w14:textId="0B454F82" w:rsidR="008147B9" w:rsidRDefault="008147B9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1902" w:type="dxa"/>
            <w:vAlign w:val="center"/>
          </w:tcPr>
          <w:p w14:paraId="0AE6D924" w14:textId="5860115F" w:rsidR="008147B9" w:rsidRDefault="008147B9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Naro</w:t>
            </w:r>
            <w:proofErr w:type="spellEnd"/>
          </w:p>
        </w:tc>
        <w:tc>
          <w:tcPr>
            <w:tcW w:w="2610" w:type="dxa"/>
            <w:vAlign w:val="center"/>
          </w:tcPr>
          <w:p w14:paraId="5524E430" w14:textId="04E896E5" w:rsidR="008147B9" w:rsidRDefault="008147B9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780" w:type="dxa"/>
            <w:vAlign w:val="center"/>
          </w:tcPr>
          <w:p w14:paraId="0352E26D" w14:textId="7A790B32" w:rsidR="008147B9" w:rsidRDefault="008147B9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147B9" w:rsidRPr="000C3FF7" w14:paraId="5461D967" w14:textId="77777777" w:rsidTr="0060698E">
        <w:tc>
          <w:tcPr>
            <w:tcW w:w="708" w:type="dxa"/>
            <w:vAlign w:val="center"/>
          </w:tcPr>
          <w:p w14:paraId="62FED61E" w14:textId="0C77F8F0" w:rsidR="008147B9" w:rsidRDefault="008147B9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902" w:type="dxa"/>
            <w:vAlign w:val="center"/>
          </w:tcPr>
          <w:p w14:paraId="656929FE" w14:textId="6DF16730" w:rsidR="008147B9" w:rsidRDefault="008147B9" w:rsidP="00686C87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Nandanā</w:t>
            </w:r>
            <w:proofErr w:type="spellEnd"/>
          </w:p>
        </w:tc>
        <w:tc>
          <w:tcPr>
            <w:tcW w:w="2610" w:type="dxa"/>
            <w:vAlign w:val="center"/>
          </w:tcPr>
          <w:p w14:paraId="0E7CE119" w14:textId="5E34416B" w:rsidR="008147B9" w:rsidRDefault="008147B9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vui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vẻ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hoan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hỉ</w:t>
            </w:r>
            <w:proofErr w:type="spellEnd"/>
          </w:p>
        </w:tc>
        <w:tc>
          <w:tcPr>
            <w:tcW w:w="3780" w:type="dxa"/>
            <w:vAlign w:val="center"/>
          </w:tcPr>
          <w:p w14:paraId="67D43E2B" w14:textId="1283C94B" w:rsidR="008147B9" w:rsidRDefault="008147B9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8147B9" w:rsidRPr="000C3FF7" w14:paraId="0745312A" w14:textId="77777777" w:rsidTr="0060698E">
        <w:tc>
          <w:tcPr>
            <w:tcW w:w="708" w:type="dxa"/>
            <w:vAlign w:val="center"/>
          </w:tcPr>
          <w:p w14:paraId="34149D22" w14:textId="1CAB3851" w:rsidR="008147B9" w:rsidRDefault="008147B9" w:rsidP="00686C8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1902" w:type="dxa"/>
            <w:vAlign w:val="center"/>
          </w:tcPr>
          <w:p w14:paraId="15DCE59D" w14:textId="56725D92" w:rsidR="008147B9" w:rsidRDefault="008147B9" w:rsidP="00686C8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</w:t>
            </w:r>
          </w:p>
        </w:tc>
        <w:tc>
          <w:tcPr>
            <w:tcW w:w="2610" w:type="dxa"/>
            <w:vAlign w:val="center"/>
          </w:tcPr>
          <w:p w14:paraId="56617DB8" w14:textId="6785B6D6" w:rsidR="008147B9" w:rsidRDefault="008147B9" w:rsidP="00686C87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Bởi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vì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quả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thực</w:t>
            </w:r>
            <w:proofErr w:type="spellEnd"/>
          </w:p>
        </w:tc>
        <w:tc>
          <w:tcPr>
            <w:tcW w:w="3780" w:type="dxa"/>
            <w:vAlign w:val="center"/>
          </w:tcPr>
          <w:p w14:paraId="7520D2D5" w14:textId="08A9ED41" w:rsidR="008147B9" w:rsidRDefault="008147B9" w:rsidP="00686C8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8147B9" w:rsidRPr="000C3FF7" w14:paraId="35A388A5" w14:textId="77777777" w:rsidTr="0060698E">
        <w:tc>
          <w:tcPr>
            <w:tcW w:w="708" w:type="dxa"/>
            <w:vAlign w:val="center"/>
          </w:tcPr>
          <w:p w14:paraId="2A6B864C" w14:textId="5A37D2EF" w:rsidR="008147B9" w:rsidRDefault="008147B9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902" w:type="dxa"/>
            <w:vAlign w:val="center"/>
          </w:tcPr>
          <w:p w14:paraId="22A5B001" w14:textId="77777777" w:rsidR="008147B9" w:rsidRDefault="008147B9" w:rsidP="008147B9">
            <w:pPr>
              <w:rPr>
                <w:b/>
                <w:sz w:val="26"/>
                <w:szCs w:val="26"/>
              </w:rPr>
            </w:pPr>
            <w:proofErr w:type="spellStart"/>
            <w:r w:rsidRPr="00BC0140">
              <w:rPr>
                <w:b/>
                <w:sz w:val="26"/>
                <w:szCs w:val="26"/>
              </w:rPr>
              <w:t>Yo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yaṃ~yad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</w:p>
          <w:p w14:paraId="7A0BE407" w14:textId="495DEB68" w:rsidR="008147B9" w:rsidRDefault="008147B9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yā</w:t>
            </w:r>
            <w:proofErr w:type="spellEnd"/>
            <w:r w:rsidRPr="00BC0140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331CD4D7" w14:textId="77777777" w:rsidR="008147B9" w:rsidRDefault="008147B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</w:p>
          <w:p w14:paraId="741E10B2" w14:textId="77777777" w:rsidR="008147B9" w:rsidRDefault="008147B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  <w:p w14:paraId="3537D941" w14:textId="40737FA4" w:rsidR="008147B9" w:rsidRDefault="008147B9" w:rsidP="008147B9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3780" w:type="dxa"/>
            <w:vAlign w:val="center"/>
          </w:tcPr>
          <w:p w14:paraId="3A965E11" w14:textId="29F47D89" w:rsidR="008147B9" w:rsidRDefault="008147B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8147B9" w:rsidRPr="000C3FF7" w14:paraId="6BC4191E" w14:textId="77777777" w:rsidTr="0060698E">
        <w:tc>
          <w:tcPr>
            <w:tcW w:w="708" w:type="dxa"/>
            <w:vAlign w:val="center"/>
          </w:tcPr>
          <w:p w14:paraId="5DE45FA3" w14:textId="0FCFE7F1" w:rsidR="008147B9" w:rsidRDefault="008147B9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902" w:type="dxa"/>
            <w:vAlign w:val="center"/>
          </w:tcPr>
          <w:p w14:paraId="1D35EBC6" w14:textId="3102002D" w:rsidR="008147B9" w:rsidRPr="00BC0140" w:rsidRDefault="008147B9" w:rsidP="008147B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Ni-/</w:t>
            </w:r>
            <w:proofErr w:type="spellStart"/>
            <w:r>
              <w:rPr>
                <w:b/>
                <w:sz w:val="26"/>
                <w:szCs w:val="26"/>
              </w:rPr>
              <w:t>nir</w:t>
            </w:r>
            <w:proofErr w:type="spellEnd"/>
            <w:r>
              <w:rPr>
                <w:b/>
                <w:sz w:val="26"/>
                <w:szCs w:val="26"/>
              </w:rPr>
              <w:t>-</w:t>
            </w:r>
          </w:p>
        </w:tc>
        <w:tc>
          <w:tcPr>
            <w:tcW w:w="2610" w:type="dxa"/>
            <w:vAlign w:val="center"/>
          </w:tcPr>
          <w:p w14:paraId="38A2D290" w14:textId="7C6C75C6" w:rsidR="008147B9" w:rsidRDefault="008147B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xuống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dưới</w:t>
            </w:r>
            <w:proofErr w:type="spellEnd"/>
          </w:p>
        </w:tc>
        <w:tc>
          <w:tcPr>
            <w:tcW w:w="3780" w:type="dxa"/>
            <w:vAlign w:val="center"/>
          </w:tcPr>
          <w:p w14:paraId="5974AAAA" w14:textId="0375F957" w:rsidR="008147B9" w:rsidRDefault="008147B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8147B9" w:rsidRPr="000C3FF7" w14:paraId="526F6A76" w14:textId="77777777" w:rsidTr="0060698E">
        <w:tc>
          <w:tcPr>
            <w:tcW w:w="708" w:type="dxa"/>
            <w:vAlign w:val="center"/>
          </w:tcPr>
          <w:p w14:paraId="78D2DDAC" w14:textId="0F4DE65E" w:rsidR="008147B9" w:rsidRDefault="008147B9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1902" w:type="dxa"/>
            <w:vAlign w:val="center"/>
          </w:tcPr>
          <w:p w14:paraId="4C8F15C1" w14:textId="27D222A3" w:rsidR="008147B9" w:rsidRDefault="008147B9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Socati</w:t>
            </w:r>
            <w:proofErr w:type="spellEnd"/>
          </w:p>
        </w:tc>
        <w:tc>
          <w:tcPr>
            <w:tcW w:w="2610" w:type="dxa"/>
            <w:vAlign w:val="center"/>
          </w:tcPr>
          <w:p w14:paraId="28427A23" w14:textId="7A7F5506" w:rsidR="008147B9" w:rsidRDefault="008147B9" w:rsidP="008147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Than van, than </w:t>
            </w:r>
            <w:proofErr w:type="spellStart"/>
            <w:r>
              <w:rPr>
                <w:sz w:val="26"/>
                <w:szCs w:val="26"/>
              </w:rPr>
              <w:t>khóc</w:t>
            </w:r>
            <w:proofErr w:type="spellEnd"/>
          </w:p>
        </w:tc>
        <w:tc>
          <w:tcPr>
            <w:tcW w:w="3780" w:type="dxa"/>
            <w:vAlign w:val="center"/>
          </w:tcPr>
          <w:p w14:paraId="19544F35" w14:textId="53D8F110" w:rsidR="008147B9" w:rsidRDefault="008147B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147B9" w:rsidRPr="000C3FF7" w14:paraId="7CAF8BA4" w14:textId="77777777" w:rsidTr="0060698E">
        <w:tc>
          <w:tcPr>
            <w:tcW w:w="708" w:type="dxa"/>
            <w:vAlign w:val="center"/>
          </w:tcPr>
          <w:p w14:paraId="68019F41" w14:textId="4069B094" w:rsidR="008147B9" w:rsidRDefault="008147B9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902" w:type="dxa"/>
            <w:vAlign w:val="center"/>
          </w:tcPr>
          <w:p w14:paraId="214764B8" w14:textId="3FA3727A" w:rsidR="008147B9" w:rsidRDefault="00A93A66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Tussati</w:t>
            </w:r>
            <w:proofErr w:type="spellEnd"/>
          </w:p>
        </w:tc>
        <w:tc>
          <w:tcPr>
            <w:tcW w:w="2610" w:type="dxa"/>
            <w:vAlign w:val="center"/>
          </w:tcPr>
          <w:p w14:paraId="4AEFB418" w14:textId="49B71EDF" w:rsidR="008147B9" w:rsidRDefault="006F74D5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thỏa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780" w:type="dxa"/>
            <w:vAlign w:val="center"/>
          </w:tcPr>
          <w:p w14:paraId="68DCE0F8" w14:textId="625873E0" w:rsidR="008147B9" w:rsidRDefault="006F74D5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F74D5" w:rsidRPr="000C3FF7" w14:paraId="7E029652" w14:textId="77777777" w:rsidTr="0060698E">
        <w:tc>
          <w:tcPr>
            <w:tcW w:w="708" w:type="dxa"/>
            <w:vAlign w:val="center"/>
          </w:tcPr>
          <w:p w14:paraId="11AC9BDE" w14:textId="73A87381" w:rsidR="006F74D5" w:rsidRDefault="006F74D5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1902" w:type="dxa"/>
            <w:vAlign w:val="center"/>
          </w:tcPr>
          <w:p w14:paraId="25E449C0" w14:textId="0D4546E4" w:rsidR="006F74D5" w:rsidRDefault="006F74D5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Attamana</w:t>
            </w:r>
            <w:proofErr w:type="spellEnd"/>
          </w:p>
        </w:tc>
        <w:tc>
          <w:tcPr>
            <w:tcW w:w="2610" w:type="dxa"/>
            <w:vAlign w:val="center"/>
          </w:tcPr>
          <w:p w14:paraId="41EE03C5" w14:textId="076739D8" w:rsidR="006F74D5" w:rsidRDefault="006F74D5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sướng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hoan</w:t>
            </w:r>
            <w:proofErr w:type="spellEnd"/>
          </w:p>
        </w:tc>
        <w:tc>
          <w:tcPr>
            <w:tcW w:w="3780" w:type="dxa"/>
            <w:vAlign w:val="center"/>
          </w:tcPr>
          <w:p w14:paraId="63137F2C" w14:textId="2B24CACC" w:rsidR="006F74D5" w:rsidRDefault="006F74D5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74D5" w:rsidRPr="000C3FF7" w14:paraId="6A1AC719" w14:textId="77777777" w:rsidTr="0060698E">
        <w:tc>
          <w:tcPr>
            <w:tcW w:w="708" w:type="dxa"/>
            <w:vAlign w:val="center"/>
          </w:tcPr>
          <w:p w14:paraId="2969063B" w14:textId="7811145B" w:rsidR="006F74D5" w:rsidRDefault="006F74D5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1902" w:type="dxa"/>
            <w:vAlign w:val="center"/>
          </w:tcPr>
          <w:p w14:paraId="3D20CD37" w14:textId="6C536B47" w:rsidR="006F74D5" w:rsidRDefault="006F74D5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610" w:type="dxa"/>
            <w:vAlign w:val="center"/>
          </w:tcPr>
          <w:p w14:paraId="2E6D9145" w14:textId="4F714622" w:rsidR="006F74D5" w:rsidRDefault="006F74D5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780" w:type="dxa"/>
            <w:vAlign w:val="center"/>
          </w:tcPr>
          <w:p w14:paraId="3C6AD92F" w14:textId="0C43752D" w:rsidR="006F74D5" w:rsidRDefault="006F74D5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F74D5" w:rsidRPr="000C3FF7" w14:paraId="7D4FD5F8" w14:textId="77777777" w:rsidTr="0060698E">
        <w:tc>
          <w:tcPr>
            <w:tcW w:w="708" w:type="dxa"/>
            <w:vAlign w:val="center"/>
          </w:tcPr>
          <w:p w14:paraId="0306CC70" w14:textId="2E48CB40" w:rsidR="006F74D5" w:rsidRDefault="006F74D5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902" w:type="dxa"/>
            <w:vAlign w:val="center"/>
          </w:tcPr>
          <w:p w14:paraId="36DD959E" w14:textId="29F0C766" w:rsidR="006F74D5" w:rsidRDefault="006F74D5" w:rsidP="008147B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Bahu</w:t>
            </w:r>
          </w:p>
        </w:tc>
        <w:tc>
          <w:tcPr>
            <w:tcW w:w="2610" w:type="dxa"/>
            <w:vAlign w:val="center"/>
          </w:tcPr>
          <w:p w14:paraId="6DC19954" w14:textId="1691F7B6" w:rsidR="006F74D5" w:rsidRDefault="006F74D5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3780" w:type="dxa"/>
            <w:vAlign w:val="center"/>
          </w:tcPr>
          <w:p w14:paraId="37240E92" w14:textId="330EF14A" w:rsidR="006F74D5" w:rsidRDefault="006F74D5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F74D5" w:rsidRPr="000C3FF7" w14:paraId="09F98069" w14:textId="77777777" w:rsidTr="0060698E">
        <w:tc>
          <w:tcPr>
            <w:tcW w:w="708" w:type="dxa"/>
            <w:vAlign w:val="center"/>
          </w:tcPr>
          <w:p w14:paraId="03E24892" w14:textId="3877947B" w:rsidR="006F74D5" w:rsidRDefault="006F74D5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902" w:type="dxa"/>
            <w:vAlign w:val="center"/>
          </w:tcPr>
          <w:p w14:paraId="1B06AD15" w14:textId="06990E99" w:rsidR="006F74D5" w:rsidRDefault="00CE63BE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Ekacca</w:t>
            </w:r>
            <w:proofErr w:type="spellEnd"/>
          </w:p>
        </w:tc>
        <w:tc>
          <w:tcPr>
            <w:tcW w:w="2610" w:type="dxa"/>
            <w:vAlign w:val="center"/>
          </w:tcPr>
          <w:p w14:paraId="6A2AC044" w14:textId="50C7B5FD" w:rsidR="006F74D5" w:rsidRDefault="00CE63B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780" w:type="dxa"/>
            <w:vAlign w:val="center"/>
          </w:tcPr>
          <w:p w14:paraId="051ECF0B" w14:textId="14CFC086" w:rsidR="006F74D5" w:rsidRDefault="00CE63B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CE63BE" w:rsidRPr="000C3FF7" w14:paraId="49A111DE" w14:textId="77777777" w:rsidTr="0060698E">
        <w:tc>
          <w:tcPr>
            <w:tcW w:w="708" w:type="dxa"/>
            <w:vAlign w:val="center"/>
          </w:tcPr>
          <w:p w14:paraId="2C6A7DA8" w14:textId="3BEA657D" w:rsidR="00CE63BE" w:rsidRDefault="00CE63BE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902" w:type="dxa"/>
            <w:vAlign w:val="center"/>
          </w:tcPr>
          <w:p w14:paraId="0C6357D2" w14:textId="2E258C2A" w:rsidR="00CE63BE" w:rsidRDefault="00CE63BE" w:rsidP="008147B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Kasi</w:t>
            </w:r>
          </w:p>
        </w:tc>
        <w:tc>
          <w:tcPr>
            <w:tcW w:w="2610" w:type="dxa"/>
            <w:vAlign w:val="center"/>
          </w:tcPr>
          <w:p w14:paraId="5A2CD932" w14:textId="23666CEE" w:rsidR="00CE63BE" w:rsidRDefault="00CE63B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trọt</w:t>
            </w:r>
            <w:proofErr w:type="spellEnd"/>
          </w:p>
        </w:tc>
        <w:tc>
          <w:tcPr>
            <w:tcW w:w="3780" w:type="dxa"/>
            <w:vAlign w:val="center"/>
          </w:tcPr>
          <w:p w14:paraId="05953F11" w14:textId="3A2388CB" w:rsidR="00CE63BE" w:rsidRDefault="00CE63B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CE63BE" w:rsidRPr="000C3FF7" w14:paraId="268226E2" w14:textId="77777777" w:rsidTr="0060698E">
        <w:tc>
          <w:tcPr>
            <w:tcW w:w="708" w:type="dxa"/>
            <w:vAlign w:val="center"/>
          </w:tcPr>
          <w:p w14:paraId="0841B542" w14:textId="11D156EE" w:rsidR="00CE63BE" w:rsidRDefault="00CE63BE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902" w:type="dxa"/>
            <w:vAlign w:val="center"/>
          </w:tcPr>
          <w:p w14:paraId="5BD358D3" w14:textId="5B84F640" w:rsidR="00CE63BE" w:rsidRDefault="00CE63BE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Kammaṃ</w:t>
            </w:r>
            <w:proofErr w:type="spellEnd"/>
          </w:p>
        </w:tc>
        <w:tc>
          <w:tcPr>
            <w:tcW w:w="2610" w:type="dxa"/>
            <w:vAlign w:val="center"/>
          </w:tcPr>
          <w:p w14:paraId="56038B2A" w14:textId="22B27866" w:rsidR="00CE63BE" w:rsidRDefault="00CE63B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780" w:type="dxa"/>
            <w:vAlign w:val="center"/>
          </w:tcPr>
          <w:p w14:paraId="60FEB567" w14:textId="26490FCD" w:rsidR="00CE63BE" w:rsidRDefault="00CE63B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E63BE" w:rsidRPr="000C3FF7" w14:paraId="5035AE9F" w14:textId="77777777" w:rsidTr="0060698E">
        <w:tc>
          <w:tcPr>
            <w:tcW w:w="708" w:type="dxa"/>
            <w:vAlign w:val="center"/>
          </w:tcPr>
          <w:p w14:paraId="27E807E2" w14:textId="5589EA95" w:rsidR="00CE63BE" w:rsidRDefault="00CE63BE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902" w:type="dxa"/>
            <w:vAlign w:val="center"/>
          </w:tcPr>
          <w:p w14:paraId="0B8335C2" w14:textId="2F74E61D" w:rsidR="00CE63BE" w:rsidRDefault="00CE63BE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Katvā</w:t>
            </w:r>
            <w:proofErr w:type="spellEnd"/>
          </w:p>
        </w:tc>
        <w:tc>
          <w:tcPr>
            <w:tcW w:w="2610" w:type="dxa"/>
            <w:vAlign w:val="center"/>
          </w:tcPr>
          <w:p w14:paraId="43B1FFFC" w14:textId="055E8F16" w:rsidR="00CE63BE" w:rsidRDefault="00CE63B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3780" w:type="dxa"/>
            <w:vAlign w:val="center"/>
          </w:tcPr>
          <w:p w14:paraId="1EB63C58" w14:textId="1F0901CE" w:rsidR="00CE63BE" w:rsidRDefault="00CE63B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CE63BE" w:rsidRPr="000C3FF7" w14:paraId="5678A19B" w14:textId="77777777" w:rsidTr="0060698E">
        <w:tc>
          <w:tcPr>
            <w:tcW w:w="708" w:type="dxa"/>
            <w:vAlign w:val="center"/>
          </w:tcPr>
          <w:p w14:paraId="5C895926" w14:textId="719FA93A" w:rsidR="00CE63BE" w:rsidRDefault="00CE63BE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902" w:type="dxa"/>
            <w:vAlign w:val="center"/>
          </w:tcPr>
          <w:p w14:paraId="1C2DF075" w14:textId="79C0424D" w:rsidR="00CE63BE" w:rsidRDefault="00CE63BE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Dhaññaṃ</w:t>
            </w:r>
            <w:proofErr w:type="spellEnd"/>
          </w:p>
        </w:tc>
        <w:tc>
          <w:tcPr>
            <w:tcW w:w="2610" w:type="dxa"/>
            <w:vAlign w:val="center"/>
          </w:tcPr>
          <w:p w14:paraId="296E7054" w14:textId="0C9FCA3A" w:rsidR="00CE63BE" w:rsidRDefault="005F62E0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Lúa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cốc</w:t>
            </w:r>
            <w:proofErr w:type="spellEnd"/>
          </w:p>
        </w:tc>
        <w:tc>
          <w:tcPr>
            <w:tcW w:w="3780" w:type="dxa"/>
            <w:vAlign w:val="center"/>
          </w:tcPr>
          <w:p w14:paraId="0CD8065C" w14:textId="1A07B528" w:rsidR="00CE63BE" w:rsidRDefault="005F62E0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5F62E0" w:rsidRPr="000C3FF7" w14:paraId="70E91744" w14:textId="77777777" w:rsidTr="0060698E">
        <w:tc>
          <w:tcPr>
            <w:tcW w:w="708" w:type="dxa"/>
            <w:vAlign w:val="center"/>
          </w:tcPr>
          <w:p w14:paraId="113AB90A" w14:textId="46EB755C" w:rsidR="005F62E0" w:rsidRDefault="005F62E0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1902" w:type="dxa"/>
            <w:vAlign w:val="center"/>
          </w:tcPr>
          <w:p w14:paraId="14D96807" w14:textId="7CFC3391" w:rsidR="005F62E0" w:rsidRDefault="005F62E0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Koṭṭho</w:t>
            </w:r>
            <w:proofErr w:type="spellEnd"/>
          </w:p>
        </w:tc>
        <w:tc>
          <w:tcPr>
            <w:tcW w:w="2610" w:type="dxa"/>
            <w:vAlign w:val="center"/>
          </w:tcPr>
          <w:p w14:paraId="73788FFF" w14:textId="6C2E25C5" w:rsidR="005F62E0" w:rsidRDefault="005F62E0" w:rsidP="008147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Bao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8830BF">
              <w:rPr>
                <w:sz w:val="26"/>
                <w:szCs w:val="26"/>
              </w:rPr>
              <w:t>bụng</w:t>
            </w:r>
            <w:proofErr w:type="spellEnd"/>
            <w:r w:rsidR="008830BF">
              <w:rPr>
                <w:sz w:val="26"/>
                <w:szCs w:val="26"/>
              </w:rPr>
              <w:t xml:space="preserve">, </w:t>
            </w:r>
            <w:proofErr w:type="spellStart"/>
            <w:r w:rsidR="008830BF">
              <w:rPr>
                <w:sz w:val="26"/>
                <w:szCs w:val="26"/>
              </w:rPr>
              <w:t>buồng</w:t>
            </w:r>
            <w:proofErr w:type="spellEnd"/>
            <w:r w:rsidR="008830BF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3780" w:type="dxa"/>
            <w:vAlign w:val="center"/>
          </w:tcPr>
          <w:p w14:paraId="73391BB6" w14:textId="41650BE5" w:rsidR="005F62E0" w:rsidRDefault="008830BF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830BF" w:rsidRPr="000C3FF7" w14:paraId="7EB864FA" w14:textId="77777777" w:rsidTr="0060698E">
        <w:tc>
          <w:tcPr>
            <w:tcW w:w="708" w:type="dxa"/>
            <w:vAlign w:val="center"/>
          </w:tcPr>
          <w:p w14:paraId="6E8F104F" w14:textId="3420CB07" w:rsidR="008830BF" w:rsidRDefault="008830BF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902" w:type="dxa"/>
            <w:vAlign w:val="center"/>
          </w:tcPr>
          <w:p w14:paraId="01718CD5" w14:textId="6A3538C9" w:rsidR="008830BF" w:rsidRDefault="008830BF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Pūreti</w:t>
            </w:r>
            <w:proofErr w:type="spellEnd"/>
          </w:p>
        </w:tc>
        <w:tc>
          <w:tcPr>
            <w:tcW w:w="2610" w:type="dxa"/>
            <w:vAlign w:val="center"/>
          </w:tcPr>
          <w:p w14:paraId="7C346AAB" w14:textId="64231575" w:rsidR="008830BF" w:rsidRDefault="008830BF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</w:p>
        </w:tc>
        <w:tc>
          <w:tcPr>
            <w:tcW w:w="3780" w:type="dxa"/>
            <w:vAlign w:val="center"/>
          </w:tcPr>
          <w:p w14:paraId="01ED112C" w14:textId="31E3F775" w:rsidR="008830BF" w:rsidRDefault="008830BF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830BF" w:rsidRPr="000C3FF7" w14:paraId="3F3C6D52" w14:textId="77777777" w:rsidTr="0060698E">
        <w:tc>
          <w:tcPr>
            <w:tcW w:w="708" w:type="dxa"/>
            <w:vAlign w:val="center"/>
          </w:tcPr>
          <w:p w14:paraId="61CAAFD4" w14:textId="4412C1C8" w:rsidR="008830BF" w:rsidRDefault="008830BF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1902" w:type="dxa"/>
            <w:vAlign w:val="center"/>
          </w:tcPr>
          <w:p w14:paraId="37C83DD8" w14:textId="3885D1D1" w:rsidR="008830BF" w:rsidRDefault="00CC2872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Vaṇijjā</w:t>
            </w:r>
            <w:proofErr w:type="spellEnd"/>
          </w:p>
        </w:tc>
        <w:tc>
          <w:tcPr>
            <w:tcW w:w="2610" w:type="dxa"/>
            <w:vAlign w:val="center"/>
          </w:tcPr>
          <w:p w14:paraId="17F95B8B" w14:textId="76584919" w:rsidR="008830BF" w:rsidRDefault="00CC2872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mại</w:t>
            </w:r>
            <w:proofErr w:type="spellEnd"/>
          </w:p>
        </w:tc>
        <w:tc>
          <w:tcPr>
            <w:tcW w:w="3780" w:type="dxa"/>
            <w:vAlign w:val="center"/>
          </w:tcPr>
          <w:p w14:paraId="54398F54" w14:textId="60BD11ED" w:rsidR="008830BF" w:rsidRDefault="00CC2872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CC2872" w:rsidRPr="000C3FF7" w14:paraId="7D733128" w14:textId="77777777" w:rsidTr="0060698E">
        <w:tc>
          <w:tcPr>
            <w:tcW w:w="708" w:type="dxa"/>
            <w:vAlign w:val="center"/>
          </w:tcPr>
          <w:p w14:paraId="26CB2D38" w14:textId="596DBEFB" w:rsidR="00CC2872" w:rsidRDefault="00CC2872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1902" w:type="dxa"/>
            <w:vAlign w:val="center"/>
          </w:tcPr>
          <w:p w14:paraId="5B927D2E" w14:textId="33CBD48D" w:rsidR="00CC2872" w:rsidRDefault="00CC2872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Hiraññaṃ</w:t>
            </w:r>
            <w:proofErr w:type="spellEnd"/>
          </w:p>
        </w:tc>
        <w:tc>
          <w:tcPr>
            <w:tcW w:w="2610" w:type="dxa"/>
            <w:vAlign w:val="center"/>
          </w:tcPr>
          <w:p w14:paraId="1DD944A0" w14:textId="6BD78549" w:rsidR="00CC2872" w:rsidRDefault="00CC2872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</w:t>
            </w:r>
            <w:proofErr w:type="spellEnd"/>
          </w:p>
        </w:tc>
        <w:tc>
          <w:tcPr>
            <w:tcW w:w="3780" w:type="dxa"/>
            <w:vAlign w:val="center"/>
          </w:tcPr>
          <w:p w14:paraId="332A6BB8" w14:textId="03C37A43" w:rsidR="00CC2872" w:rsidRDefault="00CC2872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C2872" w:rsidRPr="000C3FF7" w14:paraId="5F459649" w14:textId="77777777" w:rsidTr="0060698E">
        <w:tc>
          <w:tcPr>
            <w:tcW w:w="708" w:type="dxa"/>
            <w:vAlign w:val="center"/>
          </w:tcPr>
          <w:p w14:paraId="6B28F688" w14:textId="1690EFC1" w:rsidR="00CC2872" w:rsidRDefault="00CC2872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1902" w:type="dxa"/>
            <w:vAlign w:val="center"/>
          </w:tcPr>
          <w:p w14:paraId="1D86BF80" w14:textId="18704E52" w:rsidR="00CC2872" w:rsidRDefault="00CC2872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Suvaṇṇaṃ</w:t>
            </w:r>
            <w:proofErr w:type="spellEnd"/>
          </w:p>
        </w:tc>
        <w:tc>
          <w:tcPr>
            <w:tcW w:w="2610" w:type="dxa"/>
            <w:vAlign w:val="center"/>
          </w:tcPr>
          <w:p w14:paraId="556D4593" w14:textId="2589FD57" w:rsidR="00CC2872" w:rsidRDefault="00CC2872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Vàng</w:t>
            </w:r>
            <w:proofErr w:type="spellEnd"/>
          </w:p>
        </w:tc>
        <w:tc>
          <w:tcPr>
            <w:tcW w:w="3780" w:type="dxa"/>
            <w:vAlign w:val="center"/>
          </w:tcPr>
          <w:p w14:paraId="5C12FB75" w14:textId="3E3DDC78" w:rsidR="00CC2872" w:rsidRDefault="00CC2872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CC2872" w:rsidRPr="000C3FF7" w14:paraId="4B66E7EA" w14:textId="77777777" w:rsidTr="0060698E">
        <w:tc>
          <w:tcPr>
            <w:tcW w:w="708" w:type="dxa"/>
            <w:vAlign w:val="center"/>
          </w:tcPr>
          <w:p w14:paraId="5C5BCE23" w14:textId="1C93C3EC" w:rsidR="00CC2872" w:rsidRDefault="00CC2872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1902" w:type="dxa"/>
            <w:vAlign w:val="center"/>
          </w:tcPr>
          <w:p w14:paraId="49000D6D" w14:textId="28DD5D0F" w:rsidR="00CC2872" w:rsidRDefault="00CC2872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Āharati</w:t>
            </w:r>
            <w:proofErr w:type="spellEnd"/>
          </w:p>
        </w:tc>
        <w:tc>
          <w:tcPr>
            <w:tcW w:w="2610" w:type="dxa"/>
            <w:vAlign w:val="center"/>
          </w:tcPr>
          <w:p w14:paraId="220FD9FA" w14:textId="01579E2C" w:rsidR="00CC2872" w:rsidRDefault="00CC2872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3780" w:type="dxa"/>
            <w:vAlign w:val="center"/>
          </w:tcPr>
          <w:p w14:paraId="552A1B51" w14:textId="49718B7C" w:rsidR="00CC2872" w:rsidRDefault="00CC2872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CC2872" w:rsidRPr="000C3FF7" w14:paraId="59A35D70" w14:textId="77777777" w:rsidTr="0060698E">
        <w:tc>
          <w:tcPr>
            <w:tcW w:w="708" w:type="dxa"/>
            <w:vAlign w:val="center"/>
          </w:tcPr>
          <w:p w14:paraId="05638108" w14:textId="3A8A8F77" w:rsidR="00CC2872" w:rsidRDefault="00CC2872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1902" w:type="dxa"/>
            <w:vAlign w:val="center"/>
          </w:tcPr>
          <w:p w14:paraId="5559CF85" w14:textId="5B126493" w:rsidR="00CC2872" w:rsidRDefault="008B507E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Rājan</w:t>
            </w:r>
            <w:proofErr w:type="spellEnd"/>
          </w:p>
        </w:tc>
        <w:tc>
          <w:tcPr>
            <w:tcW w:w="2610" w:type="dxa"/>
            <w:vAlign w:val="center"/>
          </w:tcPr>
          <w:p w14:paraId="717B0352" w14:textId="3E785878" w:rsidR="00CC2872" w:rsidRDefault="008B507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780" w:type="dxa"/>
            <w:vAlign w:val="center"/>
          </w:tcPr>
          <w:p w14:paraId="173B511C" w14:textId="09E3BD05" w:rsidR="00CC2872" w:rsidRDefault="008B507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B507E" w:rsidRPr="000C3FF7" w14:paraId="4024BEA2" w14:textId="77777777" w:rsidTr="0060698E">
        <w:tc>
          <w:tcPr>
            <w:tcW w:w="708" w:type="dxa"/>
            <w:vAlign w:val="center"/>
          </w:tcPr>
          <w:p w14:paraId="6A59AF27" w14:textId="39638765" w:rsidR="008B507E" w:rsidRDefault="008B507E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1902" w:type="dxa"/>
            <w:vAlign w:val="center"/>
          </w:tcPr>
          <w:p w14:paraId="0DA15A71" w14:textId="7494E97B" w:rsidR="008B507E" w:rsidRDefault="008B507E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Upaṭṭhahitvā</w:t>
            </w:r>
            <w:proofErr w:type="spellEnd"/>
          </w:p>
        </w:tc>
        <w:tc>
          <w:tcPr>
            <w:tcW w:w="2610" w:type="dxa"/>
            <w:vAlign w:val="center"/>
          </w:tcPr>
          <w:p w14:paraId="02174A6A" w14:textId="11D63D58" w:rsidR="008B507E" w:rsidRDefault="008B507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14:paraId="528E822C" w14:textId="4B2D739A" w:rsidR="008B507E" w:rsidRDefault="008B507E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8B507E" w:rsidRPr="000C3FF7" w14:paraId="4E1F7E5F" w14:textId="77777777" w:rsidTr="0060698E">
        <w:tc>
          <w:tcPr>
            <w:tcW w:w="708" w:type="dxa"/>
            <w:vAlign w:val="center"/>
          </w:tcPr>
          <w:p w14:paraId="3B889CEB" w14:textId="1359AA55" w:rsidR="008B507E" w:rsidRDefault="008B507E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44</w:t>
            </w:r>
          </w:p>
        </w:tc>
        <w:tc>
          <w:tcPr>
            <w:tcW w:w="1902" w:type="dxa"/>
            <w:vAlign w:val="center"/>
          </w:tcPr>
          <w:p w14:paraId="02F8BAE4" w14:textId="63FD208B" w:rsidR="008B507E" w:rsidRDefault="006852E3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Yānaṃ</w:t>
            </w:r>
            <w:proofErr w:type="spellEnd"/>
          </w:p>
        </w:tc>
        <w:tc>
          <w:tcPr>
            <w:tcW w:w="2610" w:type="dxa"/>
            <w:vAlign w:val="center"/>
          </w:tcPr>
          <w:p w14:paraId="1B26764D" w14:textId="3D731245" w:rsidR="008B507E" w:rsidRDefault="006852E3" w:rsidP="008147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</w:t>
            </w:r>
          </w:p>
        </w:tc>
        <w:tc>
          <w:tcPr>
            <w:tcW w:w="3780" w:type="dxa"/>
            <w:vAlign w:val="center"/>
          </w:tcPr>
          <w:p w14:paraId="2D9527AA" w14:textId="415EE241" w:rsidR="008B507E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852E3" w:rsidRPr="000C3FF7" w14:paraId="0F8E0877" w14:textId="77777777" w:rsidTr="0060698E">
        <w:tc>
          <w:tcPr>
            <w:tcW w:w="708" w:type="dxa"/>
            <w:vAlign w:val="center"/>
          </w:tcPr>
          <w:p w14:paraId="1339A186" w14:textId="066E91DB" w:rsidR="006852E3" w:rsidRDefault="006852E3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45</w:t>
            </w:r>
          </w:p>
        </w:tc>
        <w:tc>
          <w:tcPr>
            <w:tcW w:w="1902" w:type="dxa"/>
            <w:vAlign w:val="center"/>
          </w:tcPr>
          <w:p w14:paraId="24F6521F" w14:textId="2CD615CF" w:rsidR="006852E3" w:rsidRDefault="006852E3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Vāhanaṃ</w:t>
            </w:r>
            <w:proofErr w:type="spellEnd"/>
          </w:p>
        </w:tc>
        <w:tc>
          <w:tcPr>
            <w:tcW w:w="2610" w:type="dxa"/>
            <w:vAlign w:val="center"/>
          </w:tcPr>
          <w:p w14:paraId="18B92AD5" w14:textId="699BB235" w:rsidR="006852E3" w:rsidRDefault="006852E3" w:rsidP="008147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</w:t>
            </w:r>
          </w:p>
        </w:tc>
        <w:tc>
          <w:tcPr>
            <w:tcW w:w="3780" w:type="dxa"/>
            <w:vAlign w:val="center"/>
          </w:tcPr>
          <w:p w14:paraId="12ACF05E" w14:textId="56CDDF02" w:rsidR="006852E3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852E3" w:rsidRPr="000C3FF7" w14:paraId="5C733492" w14:textId="77777777" w:rsidTr="0060698E">
        <w:tc>
          <w:tcPr>
            <w:tcW w:w="708" w:type="dxa"/>
            <w:vAlign w:val="center"/>
          </w:tcPr>
          <w:p w14:paraId="56216875" w14:textId="111CEE6F" w:rsidR="006852E3" w:rsidRDefault="006852E3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46</w:t>
            </w:r>
          </w:p>
        </w:tc>
        <w:tc>
          <w:tcPr>
            <w:tcW w:w="1902" w:type="dxa"/>
            <w:vAlign w:val="center"/>
          </w:tcPr>
          <w:p w14:paraId="5AB1265F" w14:textId="2C4B706E" w:rsidR="006852E3" w:rsidRDefault="006852E3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Gāmaṃ</w:t>
            </w:r>
            <w:proofErr w:type="spellEnd"/>
          </w:p>
        </w:tc>
        <w:tc>
          <w:tcPr>
            <w:tcW w:w="2610" w:type="dxa"/>
            <w:vAlign w:val="center"/>
          </w:tcPr>
          <w:p w14:paraId="5919EA7E" w14:textId="63449456" w:rsidR="006852E3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Làng</w:t>
            </w:r>
            <w:proofErr w:type="spellEnd"/>
          </w:p>
        </w:tc>
        <w:tc>
          <w:tcPr>
            <w:tcW w:w="3780" w:type="dxa"/>
            <w:vAlign w:val="center"/>
          </w:tcPr>
          <w:p w14:paraId="5245D7C3" w14:textId="7C1722A7" w:rsidR="006852E3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852E3" w:rsidRPr="000C3FF7" w14:paraId="319A9344" w14:textId="77777777" w:rsidTr="0060698E">
        <w:tc>
          <w:tcPr>
            <w:tcW w:w="708" w:type="dxa"/>
            <w:vAlign w:val="center"/>
          </w:tcPr>
          <w:p w14:paraId="2BF1A29E" w14:textId="1BF1F265" w:rsidR="006852E3" w:rsidRDefault="006852E3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1902" w:type="dxa"/>
            <w:vAlign w:val="center"/>
          </w:tcPr>
          <w:p w14:paraId="6FF864D5" w14:textId="257ABEF0" w:rsidR="006852E3" w:rsidRDefault="006852E3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Nigamaṃ</w:t>
            </w:r>
            <w:proofErr w:type="spellEnd"/>
          </w:p>
        </w:tc>
        <w:tc>
          <w:tcPr>
            <w:tcW w:w="2610" w:type="dxa"/>
            <w:vAlign w:val="center"/>
          </w:tcPr>
          <w:p w14:paraId="27412CA0" w14:textId="0360AF4E" w:rsidR="006852E3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trấn</w:t>
            </w:r>
            <w:proofErr w:type="spellEnd"/>
          </w:p>
        </w:tc>
        <w:tc>
          <w:tcPr>
            <w:tcW w:w="3780" w:type="dxa"/>
            <w:vAlign w:val="center"/>
          </w:tcPr>
          <w:p w14:paraId="0A59C9AC" w14:textId="065CA70A" w:rsidR="006852E3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852E3" w:rsidRPr="000C3FF7" w14:paraId="6688841D" w14:textId="77777777" w:rsidTr="0060698E">
        <w:tc>
          <w:tcPr>
            <w:tcW w:w="708" w:type="dxa"/>
            <w:vAlign w:val="center"/>
          </w:tcPr>
          <w:p w14:paraId="39EF615B" w14:textId="46DF8639" w:rsidR="006852E3" w:rsidRDefault="006852E3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48</w:t>
            </w:r>
          </w:p>
        </w:tc>
        <w:tc>
          <w:tcPr>
            <w:tcW w:w="1902" w:type="dxa"/>
            <w:vAlign w:val="center"/>
          </w:tcPr>
          <w:p w14:paraId="2F76A4D8" w14:textId="49FE2972" w:rsidR="006852E3" w:rsidRDefault="006852E3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Ādi</w:t>
            </w:r>
            <w:proofErr w:type="spellEnd"/>
          </w:p>
        </w:tc>
        <w:tc>
          <w:tcPr>
            <w:tcW w:w="2610" w:type="dxa"/>
            <w:vAlign w:val="center"/>
          </w:tcPr>
          <w:p w14:paraId="759EC290" w14:textId="01A56BD5" w:rsidR="006852E3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3780" w:type="dxa"/>
            <w:vAlign w:val="center"/>
          </w:tcPr>
          <w:p w14:paraId="669B152E" w14:textId="596E40E6" w:rsidR="006852E3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6852E3" w:rsidRPr="000C3FF7" w14:paraId="5822E529" w14:textId="77777777" w:rsidTr="0060698E">
        <w:tc>
          <w:tcPr>
            <w:tcW w:w="708" w:type="dxa"/>
            <w:vAlign w:val="center"/>
          </w:tcPr>
          <w:p w14:paraId="485CDB30" w14:textId="16DD9294" w:rsidR="006852E3" w:rsidRDefault="006852E3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1902" w:type="dxa"/>
            <w:vAlign w:val="center"/>
          </w:tcPr>
          <w:p w14:paraId="2D51999B" w14:textId="04905C27" w:rsidR="006852E3" w:rsidRDefault="006852E3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Labhati</w:t>
            </w:r>
            <w:proofErr w:type="spellEnd"/>
          </w:p>
        </w:tc>
        <w:tc>
          <w:tcPr>
            <w:tcW w:w="2610" w:type="dxa"/>
            <w:vAlign w:val="center"/>
          </w:tcPr>
          <w:p w14:paraId="2E7E88A1" w14:textId="7218D29E" w:rsidR="006852E3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780" w:type="dxa"/>
            <w:vAlign w:val="center"/>
          </w:tcPr>
          <w:p w14:paraId="474C609B" w14:textId="0F2CD43E" w:rsidR="006852E3" w:rsidRDefault="006852E3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852E3" w:rsidRPr="000C3FF7" w14:paraId="405E8F9B" w14:textId="77777777" w:rsidTr="0060698E">
        <w:tc>
          <w:tcPr>
            <w:tcW w:w="708" w:type="dxa"/>
            <w:vAlign w:val="center"/>
          </w:tcPr>
          <w:p w14:paraId="4376B804" w14:textId="59D232B0" w:rsidR="006852E3" w:rsidRDefault="006852E3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1902" w:type="dxa"/>
            <w:vAlign w:val="center"/>
          </w:tcPr>
          <w:p w14:paraId="3C7E3770" w14:textId="14F9B980" w:rsidR="006852E3" w:rsidRDefault="008B5019" w:rsidP="008147B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Atha</w:t>
            </w:r>
          </w:p>
        </w:tc>
        <w:tc>
          <w:tcPr>
            <w:tcW w:w="2610" w:type="dxa"/>
            <w:vAlign w:val="center"/>
          </w:tcPr>
          <w:p w14:paraId="51219BA7" w14:textId="0B23A51D" w:rsidR="006852E3" w:rsidRDefault="008B501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rồi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</w:p>
        </w:tc>
        <w:tc>
          <w:tcPr>
            <w:tcW w:w="3780" w:type="dxa"/>
            <w:vAlign w:val="center"/>
          </w:tcPr>
          <w:p w14:paraId="115D38F3" w14:textId="1DD174EB" w:rsidR="006852E3" w:rsidRDefault="008B501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8B5019" w:rsidRPr="000C3FF7" w14:paraId="06794FFA" w14:textId="77777777" w:rsidTr="0060698E">
        <w:tc>
          <w:tcPr>
            <w:tcW w:w="708" w:type="dxa"/>
            <w:vAlign w:val="center"/>
          </w:tcPr>
          <w:p w14:paraId="35A1129A" w14:textId="04EE74F9" w:rsidR="008B5019" w:rsidRDefault="008B5019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51</w:t>
            </w:r>
          </w:p>
        </w:tc>
        <w:tc>
          <w:tcPr>
            <w:tcW w:w="1902" w:type="dxa"/>
            <w:vAlign w:val="center"/>
          </w:tcPr>
          <w:p w14:paraId="7F538113" w14:textId="700E573B" w:rsidR="008B5019" w:rsidRDefault="008B5019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Ānubhāvo</w:t>
            </w:r>
            <w:proofErr w:type="spellEnd"/>
          </w:p>
        </w:tc>
        <w:tc>
          <w:tcPr>
            <w:tcW w:w="2610" w:type="dxa"/>
            <w:vAlign w:val="center"/>
          </w:tcPr>
          <w:p w14:paraId="418BB2A8" w14:textId="10B1E129" w:rsidR="008B5019" w:rsidRDefault="008B501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780" w:type="dxa"/>
            <w:vAlign w:val="center"/>
          </w:tcPr>
          <w:p w14:paraId="2751C182" w14:textId="480145E3" w:rsidR="008B5019" w:rsidRDefault="008B501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8B5019" w:rsidRPr="000C3FF7" w14:paraId="6FCDF2CA" w14:textId="77777777" w:rsidTr="0060698E">
        <w:tc>
          <w:tcPr>
            <w:tcW w:w="708" w:type="dxa"/>
            <w:vAlign w:val="center"/>
          </w:tcPr>
          <w:p w14:paraId="45A030C5" w14:textId="44F58797" w:rsidR="008B5019" w:rsidRDefault="008B5019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52</w:t>
            </w:r>
          </w:p>
        </w:tc>
        <w:tc>
          <w:tcPr>
            <w:tcW w:w="1902" w:type="dxa"/>
            <w:vAlign w:val="center"/>
          </w:tcPr>
          <w:p w14:paraId="2D7BD913" w14:textId="01EC3963" w:rsidR="008B5019" w:rsidRDefault="008B5019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Saṅkhāta</w:t>
            </w:r>
            <w:proofErr w:type="spellEnd"/>
          </w:p>
        </w:tc>
        <w:tc>
          <w:tcPr>
            <w:tcW w:w="2610" w:type="dxa"/>
            <w:vAlign w:val="center"/>
          </w:tcPr>
          <w:p w14:paraId="034369C6" w14:textId="3940C11A" w:rsidR="008B5019" w:rsidRDefault="008B501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</w:p>
        </w:tc>
        <w:tc>
          <w:tcPr>
            <w:tcW w:w="3780" w:type="dxa"/>
            <w:vAlign w:val="center"/>
          </w:tcPr>
          <w:p w14:paraId="4C3D896D" w14:textId="553973ED" w:rsidR="008B5019" w:rsidRDefault="008B501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B5019" w:rsidRPr="000C3FF7" w14:paraId="2FC1A08F" w14:textId="77777777" w:rsidTr="0060698E">
        <w:tc>
          <w:tcPr>
            <w:tcW w:w="708" w:type="dxa"/>
            <w:vAlign w:val="center"/>
          </w:tcPr>
          <w:p w14:paraId="53B74D2A" w14:textId="5F04C56A" w:rsidR="008B5019" w:rsidRDefault="008B5019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53</w:t>
            </w:r>
          </w:p>
        </w:tc>
        <w:tc>
          <w:tcPr>
            <w:tcW w:w="1902" w:type="dxa"/>
            <w:vAlign w:val="center"/>
          </w:tcPr>
          <w:p w14:paraId="3A181A93" w14:textId="5AE797D6" w:rsidR="008B5019" w:rsidRDefault="008B5019" w:rsidP="008147B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Siri</w:t>
            </w:r>
          </w:p>
        </w:tc>
        <w:tc>
          <w:tcPr>
            <w:tcW w:w="2610" w:type="dxa"/>
            <w:vAlign w:val="center"/>
          </w:tcPr>
          <w:p w14:paraId="49C05CD5" w14:textId="283D1388" w:rsidR="008B5019" w:rsidRDefault="008B501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may </w:t>
            </w:r>
            <w:proofErr w:type="spellStart"/>
            <w:r>
              <w:rPr>
                <w:sz w:val="26"/>
                <w:szCs w:val="26"/>
              </w:rPr>
              <w:t>mắn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giàu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vượng</w:t>
            </w:r>
            <w:proofErr w:type="spellEnd"/>
          </w:p>
        </w:tc>
        <w:tc>
          <w:tcPr>
            <w:tcW w:w="3780" w:type="dxa"/>
            <w:vAlign w:val="center"/>
          </w:tcPr>
          <w:p w14:paraId="73B632A4" w14:textId="3D5C0910" w:rsidR="008B5019" w:rsidRDefault="008B5019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8B5019" w:rsidRPr="000C3FF7" w14:paraId="1BAECA86" w14:textId="77777777" w:rsidTr="0060698E">
        <w:tc>
          <w:tcPr>
            <w:tcW w:w="708" w:type="dxa"/>
            <w:vAlign w:val="center"/>
          </w:tcPr>
          <w:p w14:paraId="17AB7A49" w14:textId="53011B92" w:rsidR="008B5019" w:rsidRDefault="008B5019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54</w:t>
            </w:r>
          </w:p>
        </w:tc>
        <w:tc>
          <w:tcPr>
            <w:tcW w:w="1902" w:type="dxa"/>
            <w:vAlign w:val="center"/>
          </w:tcPr>
          <w:p w14:paraId="287EFF37" w14:textId="0F363134" w:rsidR="008B5019" w:rsidRDefault="008466FF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Anubhavati</w:t>
            </w:r>
            <w:proofErr w:type="spellEnd"/>
          </w:p>
        </w:tc>
        <w:tc>
          <w:tcPr>
            <w:tcW w:w="2610" w:type="dxa"/>
            <w:vAlign w:val="center"/>
          </w:tcPr>
          <w:p w14:paraId="2B119967" w14:textId="5A189E4C" w:rsidR="008B5019" w:rsidRDefault="008466FF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trải</w:t>
            </w:r>
            <w:proofErr w:type="spellEnd"/>
            <w:r>
              <w:rPr>
                <w:sz w:val="26"/>
                <w:szCs w:val="26"/>
              </w:rPr>
              <w:t xml:space="preserve"> qua,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qua, </w:t>
            </w:r>
            <w:proofErr w:type="spellStart"/>
            <w:r>
              <w:rPr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3780" w:type="dxa"/>
            <w:vAlign w:val="center"/>
          </w:tcPr>
          <w:p w14:paraId="5D36D5A4" w14:textId="38F4A5B7" w:rsidR="008B5019" w:rsidRDefault="008466FF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466FF" w:rsidRPr="000C3FF7" w14:paraId="34755C35" w14:textId="77777777" w:rsidTr="0060698E">
        <w:tc>
          <w:tcPr>
            <w:tcW w:w="708" w:type="dxa"/>
            <w:vAlign w:val="center"/>
          </w:tcPr>
          <w:p w14:paraId="05A46A6F" w14:textId="01AEBB70" w:rsidR="008466FF" w:rsidRDefault="008466FF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55</w:t>
            </w:r>
          </w:p>
        </w:tc>
        <w:tc>
          <w:tcPr>
            <w:tcW w:w="1902" w:type="dxa"/>
            <w:vAlign w:val="center"/>
          </w:tcPr>
          <w:p w14:paraId="0F93D27C" w14:textId="0B4B471C" w:rsidR="008466FF" w:rsidRDefault="008466FF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Mātar</w:t>
            </w:r>
            <w:proofErr w:type="spellEnd"/>
          </w:p>
        </w:tc>
        <w:tc>
          <w:tcPr>
            <w:tcW w:w="2610" w:type="dxa"/>
            <w:vAlign w:val="center"/>
          </w:tcPr>
          <w:p w14:paraId="34FE8E54" w14:textId="528B1B9E" w:rsidR="008466FF" w:rsidRDefault="008466FF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Mẹ</w:t>
            </w:r>
            <w:proofErr w:type="spellEnd"/>
          </w:p>
        </w:tc>
        <w:tc>
          <w:tcPr>
            <w:tcW w:w="3780" w:type="dxa"/>
            <w:vAlign w:val="center"/>
          </w:tcPr>
          <w:p w14:paraId="24A6F799" w14:textId="43C3CC0C" w:rsidR="008466FF" w:rsidRDefault="008466FF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8466FF" w:rsidRPr="000C3FF7" w14:paraId="1D2E32DB" w14:textId="77777777" w:rsidTr="0060698E">
        <w:tc>
          <w:tcPr>
            <w:tcW w:w="708" w:type="dxa"/>
            <w:vAlign w:val="center"/>
          </w:tcPr>
          <w:p w14:paraId="1B80A423" w14:textId="1022AB52" w:rsidR="008466FF" w:rsidRDefault="008466FF" w:rsidP="008147B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56</w:t>
            </w:r>
          </w:p>
        </w:tc>
        <w:tc>
          <w:tcPr>
            <w:tcW w:w="1902" w:type="dxa"/>
            <w:vAlign w:val="center"/>
          </w:tcPr>
          <w:p w14:paraId="3125A3DD" w14:textId="0180BA5C" w:rsidR="008466FF" w:rsidRDefault="008466FF" w:rsidP="008147B9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Pitar</w:t>
            </w:r>
            <w:proofErr w:type="spellEnd"/>
          </w:p>
        </w:tc>
        <w:tc>
          <w:tcPr>
            <w:tcW w:w="2610" w:type="dxa"/>
            <w:vAlign w:val="center"/>
          </w:tcPr>
          <w:p w14:paraId="0C0C2443" w14:textId="0989F857" w:rsidR="008466FF" w:rsidRDefault="008466FF" w:rsidP="008147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</w:t>
            </w:r>
          </w:p>
        </w:tc>
        <w:tc>
          <w:tcPr>
            <w:tcW w:w="3780" w:type="dxa"/>
            <w:vAlign w:val="center"/>
          </w:tcPr>
          <w:p w14:paraId="48D7E30D" w14:textId="3ABE6D37" w:rsidR="008466FF" w:rsidRDefault="008466FF" w:rsidP="008147B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</w:tbl>
    <w:p w14:paraId="3B99C98F" w14:textId="77777777" w:rsidR="00FD17DB" w:rsidRPr="00EF48B9" w:rsidRDefault="00FD17DB" w:rsidP="00266C82">
      <w:pPr>
        <w:rPr>
          <w:b/>
          <w:bCs/>
          <w:sz w:val="26"/>
          <w:szCs w:val="26"/>
        </w:rPr>
      </w:pPr>
    </w:p>
    <w:p w14:paraId="7BD9166A" w14:textId="77777777" w:rsidR="00C62B64" w:rsidRDefault="00C62B64" w:rsidP="00266C82">
      <w:pPr>
        <w:rPr>
          <w:b/>
          <w:bCs/>
          <w:sz w:val="26"/>
          <w:szCs w:val="26"/>
        </w:rPr>
      </w:pPr>
    </w:p>
    <w:p w14:paraId="74C18E52" w14:textId="52896449" w:rsidR="00B00881" w:rsidRPr="00EF48B9" w:rsidRDefault="00EF48B9" w:rsidP="00266C82">
      <w:pPr>
        <w:rPr>
          <w:b/>
          <w:bCs/>
          <w:sz w:val="26"/>
          <w:szCs w:val="26"/>
        </w:rPr>
      </w:pPr>
      <w:proofErr w:type="spellStart"/>
      <w:r w:rsidRPr="00EF48B9">
        <w:rPr>
          <w:b/>
          <w:bCs/>
          <w:sz w:val="26"/>
          <w:szCs w:val="26"/>
        </w:rPr>
        <w:lastRenderedPageBreak/>
        <w:t>Ngữ</w:t>
      </w:r>
      <w:proofErr w:type="spellEnd"/>
      <w:r w:rsidRPr="00EF48B9">
        <w:rPr>
          <w:b/>
          <w:bCs/>
          <w:sz w:val="26"/>
          <w:szCs w:val="26"/>
        </w:rPr>
        <w:t xml:space="preserve"> </w:t>
      </w:r>
      <w:proofErr w:type="spellStart"/>
      <w:r w:rsidRPr="00EF48B9">
        <w:rPr>
          <w:b/>
          <w:bCs/>
          <w:sz w:val="26"/>
          <w:szCs w:val="26"/>
        </w:rPr>
        <w:t>pháp</w:t>
      </w:r>
      <w:proofErr w:type="spellEnd"/>
      <w:r w:rsidRPr="00EF48B9">
        <w:rPr>
          <w:b/>
          <w:bCs/>
          <w:sz w:val="26"/>
          <w:szCs w:val="26"/>
        </w:rPr>
        <w:t xml:space="preserve"> </w:t>
      </w:r>
      <w:proofErr w:type="spellStart"/>
      <w:r w:rsidRPr="00EF48B9">
        <w:rPr>
          <w:b/>
          <w:bCs/>
          <w:sz w:val="26"/>
          <w:szCs w:val="26"/>
        </w:rPr>
        <w:t>đoạn</w:t>
      </w:r>
      <w:proofErr w:type="spellEnd"/>
      <w:r w:rsidRPr="00EF48B9">
        <w:rPr>
          <w:b/>
          <w:bCs/>
          <w:sz w:val="26"/>
          <w:szCs w:val="26"/>
        </w:rPr>
        <w:t xml:space="preserve"> </w:t>
      </w:r>
      <w:proofErr w:type="spellStart"/>
      <w:r w:rsidRPr="00EF48B9">
        <w:rPr>
          <w:b/>
          <w:bCs/>
          <w:sz w:val="26"/>
          <w:szCs w:val="26"/>
        </w:rPr>
        <w:t>kinh</w:t>
      </w:r>
      <w:proofErr w:type="spellEnd"/>
      <w:r w:rsidRPr="00EF48B9">
        <w:rPr>
          <w:b/>
          <w:bCs/>
          <w:sz w:val="26"/>
          <w:szCs w:val="26"/>
        </w:rPr>
        <w:t xml:space="preserve"> 10</w:t>
      </w:r>
    </w:p>
    <w:p w14:paraId="54040A1C" w14:textId="3A04A7B8" w:rsidR="00EF48B9" w:rsidRPr="00EF48B9" w:rsidRDefault="00EF48B9" w:rsidP="00266C82">
      <w:pPr>
        <w:rPr>
          <w:b/>
          <w:bCs/>
          <w:sz w:val="26"/>
          <w:szCs w:val="26"/>
        </w:rPr>
      </w:pPr>
    </w:p>
    <w:p w14:paraId="11DD0213" w14:textId="46E56B0A" w:rsidR="004D35F0" w:rsidRPr="00EF48B9" w:rsidRDefault="004D35F0" w:rsidP="00266C8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(2)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con</w:t>
      </w:r>
      <w:r w:rsidR="00050FBF">
        <w:rPr>
          <w:sz w:val="26"/>
          <w:szCs w:val="26"/>
        </w:rPr>
        <w:t>?</w:t>
      </w:r>
      <w:r w:rsidR="00B44B0A">
        <w:rPr>
          <w:sz w:val="26"/>
          <w:szCs w:val="26"/>
        </w:rPr>
        <w:t xml:space="preserve"> Cho </w:t>
      </w:r>
      <w:proofErr w:type="spellStart"/>
      <w:r w:rsidR="00B44B0A">
        <w:rPr>
          <w:sz w:val="26"/>
          <w:szCs w:val="26"/>
        </w:rPr>
        <w:t>biết</w:t>
      </w:r>
      <w:proofErr w:type="spellEnd"/>
      <w:r w:rsidR="00B44B0A">
        <w:rPr>
          <w:sz w:val="26"/>
          <w:szCs w:val="26"/>
        </w:rPr>
        <w:t xml:space="preserve"> </w:t>
      </w:r>
      <w:proofErr w:type="spellStart"/>
      <w:r w:rsidR="00B44B0A">
        <w:rPr>
          <w:sz w:val="26"/>
          <w:szCs w:val="26"/>
        </w:rPr>
        <w:t>câu</w:t>
      </w:r>
      <w:proofErr w:type="spellEnd"/>
      <w:r w:rsidR="00B44B0A">
        <w:rPr>
          <w:sz w:val="26"/>
          <w:szCs w:val="26"/>
        </w:rPr>
        <w:t xml:space="preserve"> </w:t>
      </w:r>
      <w:proofErr w:type="spellStart"/>
      <w:r w:rsidR="00B44B0A">
        <w:rPr>
          <w:sz w:val="26"/>
          <w:szCs w:val="26"/>
        </w:rPr>
        <w:t>chú</w:t>
      </w:r>
      <w:proofErr w:type="spellEnd"/>
      <w:r w:rsidR="00B44B0A">
        <w:rPr>
          <w:sz w:val="26"/>
          <w:szCs w:val="26"/>
        </w:rPr>
        <w:t xml:space="preserve"> </w:t>
      </w:r>
      <w:proofErr w:type="spellStart"/>
      <w:r w:rsidR="00B44B0A">
        <w:rPr>
          <w:sz w:val="26"/>
          <w:szCs w:val="26"/>
        </w:rPr>
        <w:t>giải</w:t>
      </w:r>
      <w:proofErr w:type="spellEnd"/>
      <w:r w:rsidR="00B44B0A">
        <w:rPr>
          <w:sz w:val="26"/>
          <w:szCs w:val="26"/>
        </w:rPr>
        <w:t xml:space="preserve"> (3) </w:t>
      </w:r>
      <w:proofErr w:type="spellStart"/>
      <w:r w:rsidR="00B44B0A">
        <w:rPr>
          <w:sz w:val="26"/>
          <w:szCs w:val="26"/>
        </w:rPr>
        <w:t>nằm</w:t>
      </w:r>
      <w:proofErr w:type="spellEnd"/>
      <w:r w:rsidR="00B44B0A">
        <w:rPr>
          <w:sz w:val="26"/>
          <w:szCs w:val="26"/>
        </w:rPr>
        <w:t xml:space="preserve"> </w:t>
      </w:r>
      <w:proofErr w:type="spellStart"/>
      <w:r w:rsidR="00B44B0A">
        <w:rPr>
          <w:sz w:val="26"/>
          <w:szCs w:val="26"/>
        </w:rPr>
        <w:t>ngay</w:t>
      </w:r>
      <w:proofErr w:type="spellEnd"/>
      <w:r w:rsidR="00B44B0A">
        <w:rPr>
          <w:sz w:val="26"/>
          <w:szCs w:val="26"/>
        </w:rPr>
        <w:t xml:space="preserve"> </w:t>
      </w:r>
      <w:proofErr w:type="spellStart"/>
      <w:r w:rsidR="00B44B0A">
        <w:rPr>
          <w:sz w:val="26"/>
          <w:szCs w:val="26"/>
        </w:rPr>
        <w:t>sau</w:t>
      </w:r>
      <w:proofErr w:type="spellEnd"/>
      <w:r w:rsidR="00B44B0A">
        <w:rPr>
          <w:sz w:val="26"/>
          <w:szCs w:val="26"/>
        </w:rPr>
        <w:t xml:space="preserve"> </w:t>
      </w:r>
      <w:proofErr w:type="spellStart"/>
      <w:r w:rsidR="00B44B0A">
        <w:rPr>
          <w:sz w:val="26"/>
          <w:szCs w:val="26"/>
        </w:rPr>
        <w:t>câu</w:t>
      </w:r>
      <w:proofErr w:type="spellEnd"/>
      <w:r w:rsidR="00B44B0A">
        <w:rPr>
          <w:sz w:val="26"/>
          <w:szCs w:val="26"/>
        </w:rPr>
        <w:t xml:space="preserve"> (2)</w:t>
      </w:r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và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kết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hợp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với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câu</w:t>
      </w:r>
      <w:proofErr w:type="spellEnd"/>
      <w:r w:rsidR="008F5CDB">
        <w:rPr>
          <w:sz w:val="26"/>
          <w:szCs w:val="26"/>
        </w:rPr>
        <w:t xml:space="preserve"> (2) </w:t>
      </w:r>
      <w:proofErr w:type="spellStart"/>
      <w:r w:rsidR="008F5CDB">
        <w:rPr>
          <w:sz w:val="26"/>
          <w:szCs w:val="26"/>
        </w:rPr>
        <w:t>thành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một</w:t>
      </w:r>
      <w:proofErr w:type="spellEnd"/>
      <w:r w:rsidR="008F5CDB">
        <w:rPr>
          <w:sz w:val="26"/>
          <w:szCs w:val="26"/>
        </w:rPr>
        <w:t xml:space="preserve"> ý </w:t>
      </w:r>
      <w:proofErr w:type="spellStart"/>
      <w:r w:rsidR="008F5CDB">
        <w:rPr>
          <w:sz w:val="26"/>
          <w:szCs w:val="26"/>
        </w:rPr>
        <w:t>hoàn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chỉnh</w:t>
      </w:r>
      <w:proofErr w:type="spellEnd"/>
      <w:r w:rsidR="008F5CDB">
        <w:rPr>
          <w:sz w:val="26"/>
          <w:szCs w:val="26"/>
        </w:rPr>
        <w:t xml:space="preserve">; </w:t>
      </w:r>
      <w:proofErr w:type="spellStart"/>
      <w:r w:rsidR="008F5CDB">
        <w:rPr>
          <w:sz w:val="26"/>
          <w:szCs w:val="26"/>
        </w:rPr>
        <w:t>khi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bổ</w:t>
      </w:r>
      <w:proofErr w:type="spellEnd"/>
      <w:r w:rsidR="008F5CDB">
        <w:rPr>
          <w:sz w:val="26"/>
          <w:szCs w:val="26"/>
        </w:rPr>
        <w:t xml:space="preserve"> sung </w:t>
      </w:r>
      <w:proofErr w:type="spellStart"/>
      <w:r w:rsidR="008F5CDB">
        <w:rPr>
          <w:sz w:val="26"/>
          <w:szCs w:val="26"/>
        </w:rPr>
        <w:t>câu</w:t>
      </w:r>
      <w:proofErr w:type="spellEnd"/>
      <w:r w:rsidR="008F5CDB">
        <w:rPr>
          <w:sz w:val="26"/>
          <w:szCs w:val="26"/>
        </w:rPr>
        <w:t xml:space="preserve"> (3) </w:t>
      </w:r>
      <w:proofErr w:type="spellStart"/>
      <w:r w:rsidR="008F5CDB">
        <w:rPr>
          <w:sz w:val="26"/>
          <w:szCs w:val="26"/>
        </w:rPr>
        <w:t>vào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thì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niềm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vui</w:t>
      </w:r>
      <w:proofErr w:type="spellEnd"/>
      <w:r w:rsidR="008F5CDB">
        <w:rPr>
          <w:sz w:val="26"/>
          <w:szCs w:val="26"/>
        </w:rPr>
        <w:t xml:space="preserve"> con </w:t>
      </w:r>
      <w:proofErr w:type="spellStart"/>
      <w:r w:rsidR="008F5CDB">
        <w:rPr>
          <w:sz w:val="26"/>
          <w:szCs w:val="26"/>
        </w:rPr>
        <w:t>cái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như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chúng</w:t>
      </w:r>
      <w:proofErr w:type="spellEnd"/>
      <w:r w:rsidR="008F5CDB">
        <w:rPr>
          <w:sz w:val="26"/>
          <w:szCs w:val="26"/>
        </w:rPr>
        <w:t xml:space="preserve"> ta </w:t>
      </w:r>
      <w:proofErr w:type="spellStart"/>
      <w:r w:rsidR="008F5CDB">
        <w:rPr>
          <w:sz w:val="26"/>
          <w:szCs w:val="26"/>
        </w:rPr>
        <w:t>vừa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giải</w:t>
      </w:r>
      <w:proofErr w:type="spellEnd"/>
      <w:r w:rsidR="008F5CDB">
        <w:rPr>
          <w:sz w:val="26"/>
          <w:szCs w:val="26"/>
        </w:rPr>
        <w:t xml:space="preserve"> ra </w:t>
      </w:r>
      <w:proofErr w:type="spellStart"/>
      <w:r w:rsidR="008F5CDB">
        <w:rPr>
          <w:sz w:val="26"/>
          <w:szCs w:val="26"/>
        </w:rPr>
        <w:t>có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gì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thay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đổi</w:t>
      </w:r>
      <w:proofErr w:type="spellEnd"/>
      <w:r w:rsidR="008F5CDB">
        <w:rPr>
          <w:sz w:val="26"/>
          <w:szCs w:val="26"/>
        </w:rPr>
        <w:t xml:space="preserve"> </w:t>
      </w:r>
      <w:proofErr w:type="spellStart"/>
      <w:r w:rsidR="008F5CDB">
        <w:rPr>
          <w:sz w:val="26"/>
          <w:szCs w:val="26"/>
        </w:rPr>
        <w:t>không</w:t>
      </w:r>
      <w:proofErr w:type="spellEnd"/>
      <w:r w:rsidR="008F5CDB">
        <w:rPr>
          <w:sz w:val="26"/>
          <w:szCs w:val="26"/>
        </w:rPr>
        <w:t>?</w:t>
      </w:r>
      <w:r w:rsidR="00050FBF">
        <w:rPr>
          <w:sz w:val="26"/>
          <w:szCs w:val="26"/>
        </w:rPr>
        <w:t xml:space="preserve"> </w:t>
      </w:r>
    </w:p>
    <w:p w14:paraId="4A04052A" w14:textId="1746FABF" w:rsidR="00EF48B9" w:rsidRDefault="00EF48B9" w:rsidP="00266C82"/>
    <w:p w14:paraId="190E26BD" w14:textId="77777777" w:rsidR="00EF48B9" w:rsidRPr="00EF48B9" w:rsidRDefault="00EF48B9" w:rsidP="00266C82"/>
    <w:p w14:paraId="3C6C4EFD" w14:textId="77777777" w:rsidR="0007528C" w:rsidRPr="00C93F70" w:rsidRDefault="0007528C" w:rsidP="00266C82">
      <w:pPr>
        <w:rPr>
          <w:b/>
          <w:bCs/>
        </w:rPr>
      </w:pPr>
    </w:p>
    <w:sectPr w:rsidR="0007528C" w:rsidRPr="00C93F70" w:rsidSect="009A3F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9A02B" w14:textId="77777777" w:rsidR="00A74621" w:rsidRDefault="00A74621" w:rsidP="00860190">
      <w:r>
        <w:separator/>
      </w:r>
    </w:p>
  </w:endnote>
  <w:endnote w:type="continuationSeparator" w:id="0">
    <w:p w14:paraId="2B710885" w14:textId="77777777" w:rsidR="00A74621" w:rsidRDefault="00A74621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863" w14:textId="58C2FA13" w:rsidR="0060698E" w:rsidRPr="00860190" w:rsidRDefault="0060698E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5446C7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B6A09" w14:textId="77777777" w:rsidR="00A74621" w:rsidRDefault="00A74621" w:rsidP="00860190">
      <w:r>
        <w:separator/>
      </w:r>
    </w:p>
  </w:footnote>
  <w:footnote w:type="continuationSeparator" w:id="0">
    <w:p w14:paraId="4D7C453F" w14:textId="77777777" w:rsidR="00A74621" w:rsidRDefault="00A74621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B1BA" w14:textId="74CD5BBF" w:rsidR="0060698E" w:rsidRDefault="0060698E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5B110D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r>
      <w:t xml:space="preserve">A New Course In Reading </w:t>
    </w:r>
    <w:proofErr w:type="spellStart"/>
    <w:r>
      <w:t>Pali_Chùa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2019</w:t>
    </w:r>
  </w:p>
  <w:p w14:paraId="3579E418" w14:textId="77777777" w:rsidR="0060698E" w:rsidRDefault="00606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5F1D"/>
    <w:multiLevelType w:val="hybridMultilevel"/>
    <w:tmpl w:val="C1185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7543E"/>
    <w:multiLevelType w:val="hybridMultilevel"/>
    <w:tmpl w:val="43CA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uỳnh Trọng Khánh">
    <w15:presenceInfo w15:providerId="Windows Live" w15:userId="f118d22cff9fbb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04C2"/>
    <w:rsid w:val="00002505"/>
    <w:rsid w:val="00005B92"/>
    <w:rsid w:val="00005D63"/>
    <w:rsid w:val="00007C2F"/>
    <w:rsid w:val="00010040"/>
    <w:rsid w:val="000100B3"/>
    <w:rsid w:val="00010990"/>
    <w:rsid w:val="000125AF"/>
    <w:rsid w:val="000142B0"/>
    <w:rsid w:val="0001719E"/>
    <w:rsid w:val="00020400"/>
    <w:rsid w:val="0002748A"/>
    <w:rsid w:val="00030EF8"/>
    <w:rsid w:val="00031FAE"/>
    <w:rsid w:val="00033E24"/>
    <w:rsid w:val="00035919"/>
    <w:rsid w:val="00036209"/>
    <w:rsid w:val="00041C7D"/>
    <w:rsid w:val="00042568"/>
    <w:rsid w:val="00044624"/>
    <w:rsid w:val="000450F9"/>
    <w:rsid w:val="00045B14"/>
    <w:rsid w:val="00050FBF"/>
    <w:rsid w:val="0005282A"/>
    <w:rsid w:val="0005783E"/>
    <w:rsid w:val="00060866"/>
    <w:rsid w:val="00060C73"/>
    <w:rsid w:val="000613DD"/>
    <w:rsid w:val="00061A9C"/>
    <w:rsid w:val="00064A70"/>
    <w:rsid w:val="00065063"/>
    <w:rsid w:val="00065A69"/>
    <w:rsid w:val="00071139"/>
    <w:rsid w:val="0007361E"/>
    <w:rsid w:val="000737E1"/>
    <w:rsid w:val="0007528C"/>
    <w:rsid w:val="000762E1"/>
    <w:rsid w:val="00082203"/>
    <w:rsid w:val="000861C9"/>
    <w:rsid w:val="00091A60"/>
    <w:rsid w:val="00092736"/>
    <w:rsid w:val="00092DF1"/>
    <w:rsid w:val="00096674"/>
    <w:rsid w:val="00096EE8"/>
    <w:rsid w:val="00097974"/>
    <w:rsid w:val="000A0A88"/>
    <w:rsid w:val="000A2E61"/>
    <w:rsid w:val="000A44F8"/>
    <w:rsid w:val="000A481A"/>
    <w:rsid w:val="000A5484"/>
    <w:rsid w:val="000B1C43"/>
    <w:rsid w:val="000B59DB"/>
    <w:rsid w:val="000B650D"/>
    <w:rsid w:val="000B654B"/>
    <w:rsid w:val="000B66AD"/>
    <w:rsid w:val="000B66D2"/>
    <w:rsid w:val="000C06C8"/>
    <w:rsid w:val="000C107F"/>
    <w:rsid w:val="000C2018"/>
    <w:rsid w:val="000C248B"/>
    <w:rsid w:val="000C3ADF"/>
    <w:rsid w:val="000C3FF7"/>
    <w:rsid w:val="000C79DD"/>
    <w:rsid w:val="000D4FBE"/>
    <w:rsid w:val="000D5B4D"/>
    <w:rsid w:val="000E09B7"/>
    <w:rsid w:val="000E1C9F"/>
    <w:rsid w:val="000E1EA3"/>
    <w:rsid w:val="000E6063"/>
    <w:rsid w:val="000E6E95"/>
    <w:rsid w:val="000F2AB9"/>
    <w:rsid w:val="000F5B40"/>
    <w:rsid w:val="0010075C"/>
    <w:rsid w:val="00103321"/>
    <w:rsid w:val="00110850"/>
    <w:rsid w:val="00111F8B"/>
    <w:rsid w:val="001123F4"/>
    <w:rsid w:val="0012089C"/>
    <w:rsid w:val="00121205"/>
    <w:rsid w:val="001224AF"/>
    <w:rsid w:val="001242B2"/>
    <w:rsid w:val="0012564F"/>
    <w:rsid w:val="00126A65"/>
    <w:rsid w:val="00126CD0"/>
    <w:rsid w:val="00127950"/>
    <w:rsid w:val="00130898"/>
    <w:rsid w:val="00130BAE"/>
    <w:rsid w:val="0013117F"/>
    <w:rsid w:val="0013122D"/>
    <w:rsid w:val="00134C08"/>
    <w:rsid w:val="0013613B"/>
    <w:rsid w:val="0013646B"/>
    <w:rsid w:val="0013662B"/>
    <w:rsid w:val="00136A77"/>
    <w:rsid w:val="001373B6"/>
    <w:rsid w:val="00144E05"/>
    <w:rsid w:val="0015102A"/>
    <w:rsid w:val="00153CA9"/>
    <w:rsid w:val="00156E80"/>
    <w:rsid w:val="001572CA"/>
    <w:rsid w:val="00157511"/>
    <w:rsid w:val="0016140B"/>
    <w:rsid w:val="00163904"/>
    <w:rsid w:val="00163C41"/>
    <w:rsid w:val="00172D7F"/>
    <w:rsid w:val="00174E1C"/>
    <w:rsid w:val="00180FF5"/>
    <w:rsid w:val="00182377"/>
    <w:rsid w:val="001827EA"/>
    <w:rsid w:val="001833A1"/>
    <w:rsid w:val="001846AC"/>
    <w:rsid w:val="00186243"/>
    <w:rsid w:val="00187A75"/>
    <w:rsid w:val="0019071F"/>
    <w:rsid w:val="001908E6"/>
    <w:rsid w:val="001909A1"/>
    <w:rsid w:val="001910A5"/>
    <w:rsid w:val="00194992"/>
    <w:rsid w:val="00195DFC"/>
    <w:rsid w:val="00195E1C"/>
    <w:rsid w:val="001A00F5"/>
    <w:rsid w:val="001A12C8"/>
    <w:rsid w:val="001A52BF"/>
    <w:rsid w:val="001A582A"/>
    <w:rsid w:val="001B07BC"/>
    <w:rsid w:val="001B14CE"/>
    <w:rsid w:val="001B18B0"/>
    <w:rsid w:val="001B1927"/>
    <w:rsid w:val="001B3D71"/>
    <w:rsid w:val="001B42B2"/>
    <w:rsid w:val="001C3358"/>
    <w:rsid w:val="001C3F8D"/>
    <w:rsid w:val="001C7DD8"/>
    <w:rsid w:val="001E29C6"/>
    <w:rsid w:val="001E57C3"/>
    <w:rsid w:val="001E6698"/>
    <w:rsid w:val="001E66D4"/>
    <w:rsid w:val="001E6A0E"/>
    <w:rsid w:val="001E7CA9"/>
    <w:rsid w:val="001F0197"/>
    <w:rsid w:val="001F09B7"/>
    <w:rsid w:val="001F2C12"/>
    <w:rsid w:val="001F3E44"/>
    <w:rsid w:val="001F422D"/>
    <w:rsid w:val="001F4A91"/>
    <w:rsid w:val="001F7E67"/>
    <w:rsid w:val="00201F8F"/>
    <w:rsid w:val="002026A3"/>
    <w:rsid w:val="0020397A"/>
    <w:rsid w:val="00204AB8"/>
    <w:rsid w:val="002055E1"/>
    <w:rsid w:val="00211E3E"/>
    <w:rsid w:val="002138C3"/>
    <w:rsid w:val="00214FBE"/>
    <w:rsid w:val="0022043D"/>
    <w:rsid w:val="00220ECB"/>
    <w:rsid w:val="00221802"/>
    <w:rsid w:val="0022192B"/>
    <w:rsid w:val="0022359D"/>
    <w:rsid w:val="002267B3"/>
    <w:rsid w:val="00227DE6"/>
    <w:rsid w:val="0023286D"/>
    <w:rsid w:val="0023375C"/>
    <w:rsid w:val="002436A8"/>
    <w:rsid w:val="00244A1F"/>
    <w:rsid w:val="00245000"/>
    <w:rsid w:val="00245E4A"/>
    <w:rsid w:val="00247D65"/>
    <w:rsid w:val="002511C2"/>
    <w:rsid w:val="002532A2"/>
    <w:rsid w:val="00254850"/>
    <w:rsid w:val="00256A9C"/>
    <w:rsid w:val="00257B7B"/>
    <w:rsid w:val="00263EBA"/>
    <w:rsid w:val="00265611"/>
    <w:rsid w:val="00266C82"/>
    <w:rsid w:val="002672ED"/>
    <w:rsid w:val="00271C87"/>
    <w:rsid w:val="002726E9"/>
    <w:rsid w:val="002738BB"/>
    <w:rsid w:val="00276F56"/>
    <w:rsid w:val="00277420"/>
    <w:rsid w:val="00277A7C"/>
    <w:rsid w:val="00284A7E"/>
    <w:rsid w:val="002853E3"/>
    <w:rsid w:val="00291B4B"/>
    <w:rsid w:val="00294494"/>
    <w:rsid w:val="0029475A"/>
    <w:rsid w:val="00294FD4"/>
    <w:rsid w:val="00295B98"/>
    <w:rsid w:val="002963BE"/>
    <w:rsid w:val="0029656A"/>
    <w:rsid w:val="002A3558"/>
    <w:rsid w:val="002A4991"/>
    <w:rsid w:val="002A6936"/>
    <w:rsid w:val="002A7800"/>
    <w:rsid w:val="002B011A"/>
    <w:rsid w:val="002B180A"/>
    <w:rsid w:val="002C0737"/>
    <w:rsid w:val="002C0A9D"/>
    <w:rsid w:val="002C0D00"/>
    <w:rsid w:val="002C2C7C"/>
    <w:rsid w:val="002C30A4"/>
    <w:rsid w:val="002C3F5A"/>
    <w:rsid w:val="002C5E4A"/>
    <w:rsid w:val="002C6DF9"/>
    <w:rsid w:val="002C7195"/>
    <w:rsid w:val="002C7AC7"/>
    <w:rsid w:val="002D331E"/>
    <w:rsid w:val="002D421E"/>
    <w:rsid w:val="002D4E84"/>
    <w:rsid w:val="002D7A76"/>
    <w:rsid w:val="002E0C53"/>
    <w:rsid w:val="002E156C"/>
    <w:rsid w:val="002E4055"/>
    <w:rsid w:val="002E4A5E"/>
    <w:rsid w:val="002F0471"/>
    <w:rsid w:val="002F271A"/>
    <w:rsid w:val="002F61BA"/>
    <w:rsid w:val="002F6822"/>
    <w:rsid w:val="002F6F6B"/>
    <w:rsid w:val="002F75B9"/>
    <w:rsid w:val="002F7AF5"/>
    <w:rsid w:val="00305337"/>
    <w:rsid w:val="0030681C"/>
    <w:rsid w:val="003107B2"/>
    <w:rsid w:val="00310C04"/>
    <w:rsid w:val="00311102"/>
    <w:rsid w:val="00314D3D"/>
    <w:rsid w:val="00316EE3"/>
    <w:rsid w:val="0032124D"/>
    <w:rsid w:val="00321364"/>
    <w:rsid w:val="00322346"/>
    <w:rsid w:val="00322775"/>
    <w:rsid w:val="0032591F"/>
    <w:rsid w:val="0032601F"/>
    <w:rsid w:val="0032721B"/>
    <w:rsid w:val="003305DC"/>
    <w:rsid w:val="00330731"/>
    <w:rsid w:val="00334762"/>
    <w:rsid w:val="00334907"/>
    <w:rsid w:val="003351C5"/>
    <w:rsid w:val="00336966"/>
    <w:rsid w:val="00340DA5"/>
    <w:rsid w:val="003441E6"/>
    <w:rsid w:val="00344398"/>
    <w:rsid w:val="00344FD9"/>
    <w:rsid w:val="00353D37"/>
    <w:rsid w:val="00354228"/>
    <w:rsid w:val="00354BE5"/>
    <w:rsid w:val="003570D0"/>
    <w:rsid w:val="00357A68"/>
    <w:rsid w:val="00361CE1"/>
    <w:rsid w:val="003621AC"/>
    <w:rsid w:val="003658FC"/>
    <w:rsid w:val="003728EF"/>
    <w:rsid w:val="00373B13"/>
    <w:rsid w:val="00373B2F"/>
    <w:rsid w:val="0037406A"/>
    <w:rsid w:val="00374636"/>
    <w:rsid w:val="003770F5"/>
    <w:rsid w:val="0038053B"/>
    <w:rsid w:val="00380737"/>
    <w:rsid w:val="00381571"/>
    <w:rsid w:val="003832C9"/>
    <w:rsid w:val="00383428"/>
    <w:rsid w:val="00385481"/>
    <w:rsid w:val="003919F8"/>
    <w:rsid w:val="00391BCA"/>
    <w:rsid w:val="00395667"/>
    <w:rsid w:val="0039740E"/>
    <w:rsid w:val="003979BB"/>
    <w:rsid w:val="003A0BB3"/>
    <w:rsid w:val="003A393D"/>
    <w:rsid w:val="003A48D7"/>
    <w:rsid w:val="003B02FA"/>
    <w:rsid w:val="003B3C11"/>
    <w:rsid w:val="003B5F2D"/>
    <w:rsid w:val="003B6EDB"/>
    <w:rsid w:val="003C22A3"/>
    <w:rsid w:val="003C2CA6"/>
    <w:rsid w:val="003C332B"/>
    <w:rsid w:val="003C512E"/>
    <w:rsid w:val="003C6CDD"/>
    <w:rsid w:val="003D3867"/>
    <w:rsid w:val="003D6B28"/>
    <w:rsid w:val="003E0B0E"/>
    <w:rsid w:val="003E1951"/>
    <w:rsid w:val="003E325A"/>
    <w:rsid w:val="003E6ADA"/>
    <w:rsid w:val="003F3F48"/>
    <w:rsid w:val="00400DB1"/>
    <w:rsid w:val="00401F15"/>
    <w:rsid w:val="00403E5D"/>
    <w:rsid w:val="0040411B"/>
    <w:rsid w:val="00404440"/>
    <w:rsid w:val="0040452F"/>
    <w:rsid w:val="00404A0A"/>
    <w:rsid w:val="00411B75"/>
    <w:rsid w:val="00412B0A"/>
    <w:rsid w:val="00417BC7"/>
    <w:rsid w:val="00420E80"/>
    <w:rsid w:val="0042134C"/>
    <w:rsid w:val="00422764"/>
    <w:rsid w:val="00422FA8"/>
    <w:rsid w:val="004258E8"/>
    <w:rsid w:val="00426BDC"/>
    <w:rsid w:val="00427075"/>
    <w:rsid w:val="00427899"/>
    <w:rsid w:val="0043101E"/>
    <w:rsid w:val="00440F02"/>
    <w:rsid w:val="00444E8D"/>
    <w:rsid w:val="004501A2"/>
    <w:rsid w:val="0045280A"/>
    <w:rsid w:val="00454454"/>
    <w:rsid w:val="004567F9"/>
    <w:rsid w:val="0045692B"/>
    <w:rsid w:val="00460928"/>
    <w:rsid w:val="00461065"/>
    <w:rsid w:val="00462852"/>
    <w:rsid w:val="00463D45"/>
    <w:rsid w:val="00465882"/>
    <w:rsid w:val="004660FA"/>
    <w:rsid w:val="004676E2"/>
    <w:rsid w:val="00471856"/>
    <w:rsid w:val="004765F8"/>
    <w:rsid w:val="004779CB"/>
    <w:rsid w:val="00477DA6"/>
    <w:rsid w:val="004810E7"/>
    <w:rsid w:val="004860B2"/>
    <w:rsid w:val="00486E21"/>
    <w:rsid w:val="0048756B"/>
    <w:rsid w:val="00490048"/>
    <w:rsid w:val="00492985"/>
    <w:rsid w:val="00496016"/>
    <w:rsid w:val="004A0793"/>
    <w:rsid w:val="004A44D1"/>
    <w:rsid w:val="004A594F"/>
    <w:rsid w:val="004A6836"/>
    <w:rsid w:val="004A6D61"/>
    <w:rsid w:val="004A7874"/>
    <w:rsid w:val="004A7B9E"/>
    <w:rsid w:val="004B0D9C"/>
    <w:rsid w:val="004B16EA"/>
    <w:rsid w:val="004B2418"/>
    <w:rsid w:val="004B32B5"/>
    <w:rsid w:val="004B59FD"/>
    <w:rsid w:val="004B5DDA"/>
    <w:rsid w:val="004B6EC0"/>
    <w:rsid w:val="004B79E9"/>
    <w:rsid w:val="004C0914"/>
    <w:rsid w:val="004C1B60"/>
    <w:rsid w:val="004C2696"/>
    <w:rsid w:val="004C2B38"/>
    <w:rsid w:val="004C3312"/>
    <w:rsid w:val="004C6F49"/>
    <w:rsid w:val="004D2254"/>
    <w:rsid w:val="004D35F0"/>
    <w:rsid w:val="004D4CA7"/>
    <w:rsid w:val="004D57B8"/>
    <w:rsid w:val="004D67E3"/>
    <w:rsid w:val="004E047A"/>
    <w:rsid w:val="004E5D0B"/>
    <w:rsid w:val="004E61EB"/>
    <w:rsid w:val="004E749F"/>
    <w:rsid w:val="004F039C"/>
    <w:rsid w:val="004F4E57"/>
    <w:rsid w:val="004F5A02"/>
    <w:rsid w:val="004F76E0"/>
    <w:rsid w:val="005013CE"/>
    <w:rsid w:val="005034C6"/>
    <w:rsid w:val="005039C4"/>
    <w:rsid w:val="0050535B"/>
    <w:rsid w:val="00505810"/>
    <w:rsid w:val="00507342"/>
    <w:rsid w:val="00507BAE"/>
    <w:rsid w:val="00507D24"/>
    <w:rsid w:val="00511473"/>
    <w:rsid w:val="00512710"/>
    <w:rsid w:val="00513F57"/>
    <w:rsid w:val="005167D2"/>
    <w:rsid w:val="0052077E"/>
    <w:rsid w:val="00521C87"/>
    <w:rsid w:val="00522815"/>
    <w:rsid w:val="00522BFF"/>
    <w:rsid w:val="005268ED"/>
    <w:rsid w:val="00535AF9"/>
    <w:rsid w:val="0053612E"/>
    <w:rsid w:val="00540BB3"/>
    <w:rsid w:val="00542787"/>
    <w:rsid w:val="00542E9F"/>
    <w:rsid w:val="005431A6"/>
    <w:rsid w:val="0054430F"/>
    <w:rsid w:val="005446C7"/>
    <w:rsid w:val="00547EB4"/>
    <w:rsid w:val="00556F07"/>
    <w:rsid w:val="00560AAB"/>
    <w:rsid w:val="00562DB4"/>
    <w:rsid w:val="00563BEA"/>
    <w:rsid w:val="00563C98"/>
    <w:rsid w:val="00564609"/>
    <w:rsid w:val="00565D0A"/>
    <w:rsid w:val="0056645F"/>
    <w:rsid w:val="0056681C"/>
    <w:rsid w:val="00567A54"/>
    <w:rsid w:val="00572931"/>
    <w:rsid w:val="00574D94"/>
    <w:rsid w:val="00575493"/>
    <w:rsid w:val="00577431"/>
    <w:rsid w:val="00577E62"/>
    <w:rsid w:val="00581A48"/>
    <w:rsid w:val="00585830"/>
    <w:rsid w:val="00585A32"/>
    <w:rsid w:val="00587B6F"/>
    <w:rsid w:val="00590AA9"/>
    <w:rsid w:val="00591231"/>
    <w:rsid w:val="005944CD"/>
    <w:rsid w:val="005A1A98"/>
    <w:rsid w:val="005A4C2A"/>
    <w:rsid w:val="005A7A3D"/>
    <w:rsid w:val="005B390D"/>
    <w:rsid w:val="005B69D3"/>
    <w:rsid w:val="005C0C79"/>
    <w:rsid w:val="005C607B"/>
    <w:rsid w:val="005D2070"/>
    <w:rsid w:val="005D39DB"/>
    <w:rsid w:val="005D3C44"/>
    <w:rsid w:val="005D55D5"/>
    <w:rsid w:val="005D7892"/>
    <w:rsid w:val="005E0EA9"/>
    <w:rsid w:val="005E307A"/>
    <w:rsid w:val="005F15AE"/>
    <w:rsid w:val="005F196C"/>
    <w:rsid w:val="005F2455"/>
    <w:rsid w:val="005F24A6"/>
    <w:rsid w:val="005F3B21"/>
    <w:rsid w:val="005F5110"/>
    <w:rsid w:val="005F5E62"/>
    <w:rsid w:val="005F5ED2"/>
    <w:rsid w:val="005F62E0"/>
    <w:rsid w:val="005F66C2"/>
    <w:rsid w:val="005F6F65"/>
    <w:rsid w:val="005F71CC"/>
    <w:rsid w:val="00601C50"/>
    <w:rsid w:val="0060598C"/>
    <w:rsid w:val="00606311"/>
    <w:rsid w:val="0060698E"/>
    <w:rsid w:val="00611B47"/>
    <w:rsid w:val="006124F6"/>
    <w:rsid w:val="006145B5"/>
    <w:rsid w:val="00614975"/>
    <w:rsid w:val="006153A0"/>
    <w:rsid w:val="00616F23"/>
    <w:rsid w:val="006200FD"/>
    <w:rsid w:val="0062070C"/>
    <w:rsid w:val="0062078D"/>
    <w:rsid w:val="00620C73"/>
    <w:rsid w:val="006212F6"/>
    <w:rsid w:val="00621391"/>
    <w:rsid w:val="00621FF0"/>
    <w:rsid w:val="006242B7"/>
    <w:rsid w:val="0062585D"/>
    <w:rsid w:val="00626A2D"/>
    <w:rsid w:val="00626DB1"/>
    <w:rsid w:val="006338A8"/>
    <w:rsid w:val="00634E72"/>
    <w:rsid w:val="00640D31"/>
    <w:rsid w:val="00643A2A"/>
    <w:rsid w:val="00643F55"/>
    <w:rsid w:val="00645770"/>
    <w:rsid w:val="006460F0"/>
    <w:rsid w:val="0064772A"/>
    <w:rsid w:val="00651561"/>
    <w:rsid w:val="006528BB"/>
    <w:rsid w:val="00653226"/>
    <w:rsid w:val="00654FFF"/>
    <w:rsid w:val="00656587"/>
    <w:rsid w:val="00657375"/>
    <w:rsid w:val="006576C3"/>
    <w:rsid w:val="00660CCA"/>
    <w:rsid w:val="006612C0"/>
    <w:rsid w:val="00663C80"/>
    <w:rsid w:val="00665912"/>
    <w:rsid w:val="00671349"/>
    <w:rsid w:val="006714EA"/>
    <w:rsid w:val="0067517A"/>
    <w:rsid w:val="00675B9A"/>
    <w:rsid w:val="006773C2"/>
    <w:rsid w:val="00680789"/>
    <w:rsid w:val="0068458A"/>
    <w:rsid w:val="00684618"/>
    <w:rsid w:val="006852E3"/>
    <w:rsid w:val="00685C81"/>
    <w:rsid w:val="00686C87"/>
    <w:rsid w:val="00690C2F"/>
    <w:rsid w:val="00693108"/>
    <w:rsid w:val="00693DBF"/>
    <w:rsid w:val="00694C38"/>
    <w:rsid w:val="00697903"/>
    <w:rsid w:val="006A0D54"/>
    <w:rsid w:val="006A1233"/>
    <w:rsid w:val="006A259C"/>
    <w:rsid w:val="006A6C09"/>
    <w:rsid w:val="006A6C68"/>
    <w:rsid w:val="006B188B"/>
    <w:rsid w:val="006B3E87"/>
    <w:rsid w:val="006B491F"/>
    <w:rsid w:val="006B6BE3"/>
    <w:rsid w:val="006B70C3"/>
    <w:rsid w:val="006C0191"/>
    <w:rsid w:val="006C4E40"/>
    <w:rsid w:val="006D3CCC"/>
    <w:rsid w:val="006D6CF3"/>
    <w:rsid w:val="006D74FF"/>
    <w:rsid w:val="006E0434"/>
    <w:rsid w:val="006E0ACE"/>
    <w:rsid w:val="006E0C54"/>
    <w:rsid w:val="006E11A3"/>
    <w:rsid w:val="006E2411"/>
    <w:rsid w:val="006E4D38"/>
    <w:rsid w:val="006F0A6D"/>
    <w:rsid w:val="006F0E02"/>
    <w:rsid w:val="006F33F6"/>
    <w:rsid w:val="006F3A26"/>
    <w:rsid w:val="006F3AB9"/>
    <w:rsid w:val="006F3CF2"/>
    <w:rsid w:val="006F4E1E"/>
    <w:rsid w:val="006F74D5"/>
    <w:rsid w:val="00700D26"/>
    <w:rsid w:val="007022FE"/>
    <w:rsid w:val="0070729D"/>
    <w:rsid w:val="0071339B"/>
    <w:rsid w:val="00714350"/>
    <w:rsid w:val="00714385"/>
    <w:rsid w:val="007155B6"/>
    <w:rsid w:val="007165CA"/>
    <w:rsid w:val="00717849"/>
    <w:rsid w:val="00717DDE"/>
    <w:rsid w:val="00717F9E"/>
    <w:rsid w:val="007200B1"/>
    <w:rsid w:val="007204BC"/>
    <w:rsid w:val="007215DA"/>
    <w:rsid w:val="00721925"/>
    <w:rsid w:val="007269BC"/>
    <w:rsid w:val="00735886"/>
    <w:rsid w:val="007363EE"/>
    <w:rsid w:val="00741725"/>
    <w:rsid w:val="00741AA1"/>
    <w:rsid w:val="007432E6"/>
    <w:rsid w:val="0074347C"/>
    <w:rsid w:val="00744344"/>
    <w:rsid w:val="00745E49"/>
    <w:rsid w:val="00745E9F"/>
    <w:rsid w:val="00746755"/>
    <w:rsid w:val="007535E4"/>
    <w:rsid w:val="00753B3E"/>
    <w:rsid w:val="00754D68"/>
    <w:rsid w:val="00754FE2"/>
    <w:rsid w:val="0075530E"/>
    <w:rsid w:val="007557F9"/>
    <w:rsid w:val="00757090"/>
    <w:rsid w:val="00761F1F"/>
    <w:rsid w:val="00763DB2"/>
    <w:rsid w:val="00765D48"/>
    <w:rsid w:val="00766987"/>
    <w:rsid w:val="007676D8"/>
    <w:rsid w:val="0077189D"/>
    <w:rsid w:val="00774659"/>
    <w:rsid w:val="00775FB1"/>
    <w:rsid w:val="00776945"/>
    <w:rsid w:val="007774CC"/>
    <w:rsid w:val="007818FB"/>
    <w:rsid w:val="00781902"/>
    <w:rsid w:val="0078218F"/>
    <w:rsid w:val="007823CD"/>
    <w:rsid w:val="00782E18"/>
    <w:rsid w:val="00786044"/>
    <w:rsid w:val="00786D91"/>
    <w:rsid w:val="007928D2"/>
    <w:rsid w:val="00793A34"/>
    <w:rsid w:val="00795E4C"/>
    <w:rsid w:val="007A1324"/>
    <w:rsid w:val="007A7410"/>
    <w:rsid w:val="007B1129"/>
    <w:rsid w:val="007B44D9"/>
    <w:rsid w:val="007B5E10"/>
    <w:rsid w:val="007B7D7B"/>
    <w:rsid w:val="007C1C77"/>
    <w:rsid w:val="007C62D0"/>
    <w:rsid w:val="007C75EA"/>
    <w:rsid w:val="007D12F9"/>
    <w:rsid w:val="007D2060"/>
    <w:rsid w:val="007D6C25"/>
    <w:rsid w:val="007D7D8E"/>
    <w:rsid w:val="007E19D6"/>
    <w:rsid w:val="007E686E"/>
    <w:rsid w:val="007F09F8"/>
    <w:rsid w:val="007F670F"/>
    <w:rsid w:val="007F7699"/>
    <w:rsid w:val="00803043"/>
    <w:rsid w:val="008039E2"/>
    <w:rsid w:val="00804C58"/>
    <w:rsid w:val="00804E02"/>
    <w:rsid w:val="008053DD"/>
    <w:rsid w:val="00806539"/>
    <w:rsid w:val="00813846"/>
    <w:rsid w:val="008147B9"/>
    <w:rsid w:val="00814D36"/>
    <w:rsid w:val="00817DAE"/>
    <w:rsid w:val="00822777"/>
    <w:rsid w:val="0082329F"/>
    <w:rsid w:val="008234B3"/>
    <w:rsid w:val="008241EF"/>
    <w:rsid w:val="00824C13"/>
    <w:rsid w:val="00835186"/>
    <w:rsid w:val="0083714F"/>
    <w:rsid w:val="008438F1"/>
    <w:rsid w:val="008466FF"/>
    <w:rsid w:val="008519BB"/>
    <w:rsid w:val="00853E4B"/>
    <w:rsid w:val="00854B83"/>
    <w:rsid w:val="00854F05"/>
    <w:rsid w:val="0085532A"/>
    <w:rsid w:val="00855BEC"/>
    <w:rsid w:val="008560CE"/>
    <w:rsid w:val="00857A8F"/>
    <w:rsid w:val="0086000C"/>
    <w:rsid w:val="00860190"/>
    <w:rsid w:val="00860442"/>
    <w:rsid w:val="00860BDE"/>
    <w:rsid w:val="00864102"/>
    <w:rsid w:val="00864279"/>
    <w:rsid w:val="00866FD3"/>
    <w:rsid w:val="0086722F"/>
    <w:rsid w:val="008703D9"/>
    <w:rsid w:val="008718B6"/>
    <w:rsid w:val="008733EC"/>
    <w:rsid w:val="00873740"/>
    <w:rsid w:val="008749EE"/>
    <w:rsid w:val="008751E1"/>
    <w:rsid w:val="0087738C"/>
    <w:rsid w:val="0087778C"/>
    <w:rsid w:val="00877B9A"/>
    <w:rsid w:val="00880C4D"/>
    <w:rsid w:val="00881543"/>
    <w:rsid w:val="00882F2F"/>
    <w:rsid w:val="008830BF"/>
    <w:rsid w:val="00885273"/>
    <w:rsid w:val="0088735A"/>
    <w:rsid w:val="00891801"/>
    <w:rsid w:val="00892810"/>
    <w:rsid w:val="00894980"/>
    <w:rsid w:val="00897E76"/>
    <w:rsid w:val="008A24F2"/>
    <w:rsid w:val="008A28E1"/>
    <w:rsid w:val="008A4B8B"/>
    <w:rsid w:val="008A4EC3"/>
    <w:rsid w:val="008A557E"/>
    <w:rsid w:val="008A5A0D"/>
    <w:rsid w:val="008A64DD"/>
    <w:rsid w:val="008B1552"/>
    <w:rsid w:val="008B1FF0"/>
    <w:rsid w:val="008B2CA4"/>
    <w:rsid w:val="008B4E31"/>
    <w:rsid w:val="008B5019"/>
    <w:rsid w:val="008B507E"/>
    <w:rsid w:val="008B5B27"/>
    <w:rsid w:val="008B60FE"/>
    <w:rsid w:val="008B7765"/>
    <w:rsid w:val="008B7926"/>
    <w:rsid w:val="008B7947"/>
    <w:rsid w:val="008C0912"/>
    <w:rsid w:val="008C0A17"/>
    <w:rsid w:val="008C12FC"/>
    <w:rsid w:val="008C318F"/>
    <w:rsid w:val="008C3F82"/>
    <w:rsid w:val="008D14E3"/>
    <w:rsid w:val="008D1D14"/>
    <w:rsid w:val="008D52E0"/>
    <w:rsid w:val="008D61EB"/>
    <w:rsid w:val="008D64BA"/>
    <w:rsid w:val="008D797B"/>
    <w:rsid w:val="008D7DC0"/>
    <w:rsid w:val="008E0B70"/>
    <w:rsid w:val="008E1390"/>
    <w:rsid w:val="008E5110"/>
    <w:rsid w:val="008E711B"/>
    <w:rsid w:val="008E7874"/>
    <w:rsid w:val="008F1911"/>
    <w:rsid w:val="008F2264"/>
    <w:rsid w:val="008F26C3"/>
    <w:rsid w:val="008F2B94"/>
    <w:rsid w:val="008F4D79"/>
    <w:rsid w:val="008F5CDB"/>
    <w:rsid w:val="008F6374"/>
    <w:rsid w:val="009004E8"/>
    <w:rsid w:val="00900B20"/>
    <w:rsid w:val="009039E4"/>
    <w:rsid w:val="0090579F"/>
    <w:rsid w:val="00907D1E"/>
    <w:rsid w:val="00907D91"/>
    <w:rsid w:val="009101C2"/>
    <w:rsid w:val="0091448A"/>
    <w:rsid w:val="00916DCF"/>
    <w:rsid w:val="009229B0"/>
    <w:rsid w:val="009268FB"/>
    <w:rsid w:val="0092736F"/>
    <w:rsid w:val="00932034"/>
    <w:rsid w:val="00932C0E"/>
    <w:rsid w:val="009337A9"/>
    <w:rsid w:val="0093387B"/>
    <w:rsid w:val="00935B31"/>
    <w:rsid w:val="009360F4"/>
    <w:rsid w:val="00936F68"/>
    <w:rsid w:val="0093715E"/>
    <w:rsid w:val="009466A1"/>
    <w:rsid w:val="00946CFB"/>
    <w:rsid w:val="00947030"/>
    <w:rsid w:val="009520DA"/>
    <w:rsid w:val="009520E1"/>
    <w:rsid w:val="00952B77"/>
    <w:rsid w:val="0095435E"/>
    <w:rsid w:val="00954E8A"/>
    <w:rsid w:val="0095594D"/>
    <w:rsid w:val="0095640D"/>
    <w:rsid w:val="00956895"/>
    <w:rsid w:val="009570D7"/>
    <w:rsid w:val="00960CE4"/>
    <w:rsid w:val="00960F32"/>
    <w:rsid w:val="00965519"/>
    <w:rsid w:val="00966DAF"/>
    <w:rsid w:val="00972A77"/>
    <w:rsid w:val="00973ADC"/>
    <w:rsid w:val="00974A2E"/>
    <w:rsid w:val="00974EF2"/>
    <w:rsid w:val="0097624A"/>
    <w:rsid w:val="00976A67"/>
    <w:rsid w:val="00980177"/>
    <w:rsid w:val="00980825"/>
    <w:rsid w:val="009815C7"/>
    <w:rsid w:val="00981973"/>
    <w:rsid w:val="009841F0"/>
    <w:rsid w:val="00984282"/>
    <w:rsid w:val="00984E65"/>
    <w:rsid w:val="0098501C"/>
    <w:rsid w:val="0099127B"/>
    <w:rsid w:val="009916B5"/>
    <w:rsid w:val="009923B7"/>
    <w:rsid w:val="009928A8"/>
    <w:rsid w:val="00994902"/>
    <w:rsid w:val="00995327"/>
    <w:rsid w:val="00997FB2"/>
    <w:rsid w:val="009A0FCC"/>
    <w:rsid w:val="009A352A"/>
    <w:rsid w:val="009A3CA1"/>
    <w:rsid w:val="009A3FFB"/>
    <w:rsid w:val="009A64CC"/>
    <w:rsid w:val="009A6745"/>
    <w:rsid w:val="009A6B67"/>
    <w:rsid w:val="009B25D1"/>
    <w:rsid w:val="009B301A"/>
    <w:rsid w:val="009B35CA"/>
    <w:rsid w:val="009C01A2"/>
    <w:rsid w:val="009C05BD"/>
    <w:rsid w:val="009C1A11"/>
    <w:rsid w:val="009C3BF8"/>
    <w:rsid w:val="009C3F5A"/>
    <w:rsid w:val="009C4AFC"/>
    <w:rsid w:val="009C6059"/>
    <w:rsid w:val="009C6E52"/>
    <w:rsid w:val="009C7299"/>
    <w:rsid w:val="009D1C75"/>
    <w:rsid w:val="009E356C"/>
    <w:rsid w:val="009E3F3C"/>
    <w:rsid w:val="009E43DA"/>
    <w:rsid w:val="009E5704"/>
    <w:rsid w:val="009E7F5A"/>
    <w:rsid w:val="009F33E4"/>
    <w:rsid w:val="009F4646"/>
    <w:rsid w:val="009F5C78"/>
    <w:rsid w:val="009F6B1C"/>
    <w:rsid w:val="009F7282"/>
    <w:rsid w:val="00A06D53"/>
    <w:rsid w:val="00A06F11"/>
    <w:rsid w:val="00A14843"/>
    <w:rsid w:val="00A14B1D"/>
    <w:rsid w:val="00A16D9C"/>
    <w:rsid w:val="00A228C8"/>
    <w:rsid w:val="00A23FD7"/>
    <w:rsid w:val="00A27DEA"/>
    <w:rsid w:val="00A32FED"/>
    <w:rsid w:val="00A417E8"/>
    <w:rsid w:val="00A4249C"/>
    <w:rsid w:val="00A44187"/>
    <w:rsid w:val="00A44A83"/>
    <w:rsid w:val="00A44FF6"/>
    <w:rsid w:val="00A4504D"/>
    <w:rsid w:val="00A4611E"/>
    <w:rsid w:val="00A47B31"/>
    <w:rsid w:val="00A47CF6"/>
    <w:rsid w:val="00A5011B"/>
    <w:rsid w:val="00A5013C"/>
    <w:rsid w:val="00A54F4D"/>
    <w:rsid w:val="00A57288"/>
    <w:rsid w:val="00A57F0C"/>
    <w:rsid w:val="00A608DC"/>
    <w:rsid w:val="00A60C10"/>
    <w:rsid w:val="00A61A8A"/>
    <w:rsid w:val="00A67915"/>
    <w:rsid w:val="00A67F6C"/>
    <w:rsid w:val="00A721CA"/>
    <w:rsid w:val="00A7252B"/>
    <w:rsid w:val="00A7270A"/>
    <w:rsid w:val="00A728C7"/>
    <w:rsid w:val="00A72944"/>
    <w:rsid w:val="00A74621"/>
    <w:rsid w:val="00A74A0B"/>
    <w:rsid w:val="00A77F58"/>
    <w:rsid w:val="00A853CC"/>
    <w:rsid w:val="00A85780"/>
    <w:rsid w:val="00A87926"/>
    <w:rsid w:val="00A906C2"/>
    <w:rsid w:val="00A927F9"/>
    <w:rsid w:val="00A93A66"/>
    <w:rsid w:val="00A93C1F"/>
    <w:rsid w:val="00AA27D6"/>
    <w:rsid w:val="00AA3F55"/>
    <w:rsid w:val="00AA4A92"/>
    <w:rsid w:val="00AA4D72"/>
    <w:rsid w:val="00AA7083"/>
    <w:rsid w:val="00AA7489"/>
    <w:rsid w:val="00AB222D"/>
    <w:rsid w:val="00AB2BC0"/>
    <w:rsid w:val="00AB5CB5"/>
    <w:rsid w:val="00AC13D3"/>
    <w:rsid w:val="00AC15DE"/>
    <w:rsid w:val="00AC1AC2"/>
    <w:rsid w:val="00AC5260"/>
    <w:rsid w:val="00AC6734"/>
    <w:rsid w:val="00AC684A"/>
    <w:rsid w:val="00AD57A6"/>
    <w:rsid w:val="00AD5D19"/>
    <w:rsid w:val="00AD652C"/>
    <w:rsid w:val="00AD6A52"/>
    <w:rsid w:val="00AE250B"/>
    <w:rsid w:val="00AE3BEC"/>
    <w:rsid w:val="00AE489E"/>
    <w:rsid w:val="00AE4BF7"/>
    <w:rsid w:val="00AE64C9"/>
    <w:rsid w:val="00AF2904"/>
    <w:rsid w:val="00AF4DB2"/>
    <w:rsid w:val="00AF71E5"/>
    <w:rsid w:val="00AF7E72"/>
    <w:rsid w:val="00B00881"/>
    <w:rsid w:val="00B00A0F"/>
    <w:rsid w:val="00B0136C"/>
    <w:rsid w:val="00B014B7"/>
    <w:rsid w:val="00B062AE"/>
    <w:rsid w:val="00B06AE3"/>
    <w:rsid w:val="00B071F5"/>
    <w:rsid w:val="00B106E7"/>
    <w:rsid w:val="00B11F96"/>
    <w:rsid w:val="00B12CCD"/>
    <w:rsid w:val="00B1757B"/>
    <w:rsid w:val="00B24674"/>
    <w:rsid w:val="00B25117"/>
    <w:rsid w:val="00B2538C"/>
    <w:rsid w:val="00B25E1E"/>
    <w:rsid w:val="00B2689A"/>
    <w:rsid w:val="00B32198"/>
    <w:rsid w:val="00B40D70"/>
    <w:rsid w:val="00B43539"/>
    <w:rsid w:val="00B43A82"/>
    <w:rsid w:val="00B44259"/>
    <w:rsid w:val="00B44B0A"/>
    <w:rsid w:val="00B47C6D"/>
    <w:rsid w:val="00B50E41"/>
    <w:rsid w:val="00B5362C"/>
    <w:rsid w:val="00B53B44"/>
    <w:rsid w:val="00B6515C"/>
    <w:rsid w:val="00B7059C"/>
    <w:rsid w:val="00B70FE6"/>
    <w:rsid w:val="00B717F5"/>
    <w:rsid w:val="00B72047"/>
    <w:rsid w:val="00B72A35"/>
    <w:rsid w:val="00B72BE5"/>
    <w:rsid w:val="00B7301A"/>
    <w:rsid w:val="00B73617"/>
    <w:rsid w:val="00B748B5"/>
    <w:rsid w:val="00B75059"/>
    <w:rsid w:val="00B7766E"/>
    <w:rsid w:val="00B85BCC"/>
    <w:rsid w:val="00B921EC"/>
    <w:rsid w:val="00B926DB"/>
    <w:rsid w:val="00B92DB2"/>
    <w:rsid w:val="00B9323A"/>
    <w:rsid w:val="00B94950"/>
    <w:rsid w:val="00BA4160"/>
    <w:rsid w:val="00BA6660"/>
    <w:rsid w:val="00BB1D01"/>
    <w:rsid w:val="00BB31C5"/>
    <w:rsid w:val="00BB584C"/>
    <w:rsid w:val="00BB5FC8"/>
    <w:rsid w:val="00BC0140"/>
    <w:rsid w:val="00BC2FA8"/>
    <w:rsid w:val="00BC3331"/>
    <w:rsid w:val="00BC36CD"/>
    <w:rsid w:val="00BD0D11"/>
    <w:rsid w:val="00BD2338"/>
    <w:rsid w:val="00BD46D7"/>
    <w:rsid w:val="00BD59CB"/>
    <w:rsid w:val="00BE4E80"/>
    <w:rsid w:val="00BE656D"/>
    <w:rsid w:val="00BE65C3"/>
    <w:rsid w:val="00BF1334"/>
    <w:rsid w:val="00BF2226"/>
    <w:rsid w:val="00BF6822"/>
    <w:rsid w:val="00C044B4"/>
    <w:rsid w:val="00C04B39"/>
    <w:rsid w:val="00C0516C"/>
    <w:rsid w:val="00C058BF"/>
    <w:rsid w:val="00C0733A"/>
    <w:rsid w:val="00C07536"/>
    <w:rsid w:val="00C075A4"/>
    <w:rsid w:val="00C07818"/>
    <w:rsid w:val="00C144B4"/>
    <w:rsid w:val="00C1486E"/>
    <w:rsid w:val="00C14F0E"/>
    <w:rsid w:val="00C15224"/>
    <w:rsid w:val="00C15F0F"/>
    <w:rsid w:val="00C16566"/>
    <w:rsid w:val="00C1748D"/>
    <w:rsid w:val="00C1778A"/>
    <w:rsid w:val="00C2011E"/>
    <w:rsid w:val="00C216D0"/>
    <w:rsid w:val="00C230B8"/>
    <w:rsid w:val="00C247CE"/>
    <w:rsid w:val="00C249DB"/>
    <w:rsid w:val="00C25340"/>
    <w:rsid w:val="00C329D3"/>
    <w:rsid w:val="00C33581"/>
    <w:rsid w:val="00C36CD4"/>
    <w:rsid w:val="00C36F87"/>
    <w:rsid w:val="00C37C39"/>
    <w:rsid w:val="00C42140"/>
    <w:rsid w:val="00C45A73"/>
    <w:rsid w:val="00C46D88"/>
    <w:rsid w:val="00C51E74"/>
    <w:rsid w:val="00C5237F"/>
    <w:rsid w:val="00C55763"/>
    <w:rsid w:val="00C62191"/>
    <w:rsid w:val="00C62B64"/>
    <w:rsid w:val="00C63343"/>
    <w:rsid w:val="00C6469C"/>
    <w:rsid w:val="00C72026"/>
    <w:rsid w:val="00C776BB"/>
    <w:rsid w:val="00C81331"/>
    <w:rsid w:val="00C81452"/>
    <w:rsid w:val="00C81CCD"/>
    <w:rsid w:val="00C83792"/>
    <w:rsid w:val="00C83995"/>
    <w:rsid w:val="00C83A3D"/>
    <w:rsid w:val="00C85DBC"/>
    <w:rsid w:val="00C93455"/>
    <w:rsid w:val="00C93DD5"/>
    <w:rsid w:val="00C93F70"/>
    <w:rsid w:val="00C9468A"/>
    <w:rsid w:val="00CA008C"/>
    <w:rsid w:val="00CA3820"/>
    <w:rsid w:val="00CA4EE4"/>
    <w:rsid w:val="00CA54A9"/>
    <w:rsid w:val="00CA690D"/>
    <w:rsid w:val="00CA7B8A"/>
    <w:rsid w:val="00CB01E2"/>
    <w:rsid w:val="00CB13AE"/>
    <w:rsid w:val="00CB1A17"/>
    <w:rsid w:val="00CB2028"/>
    <w:rsid w:val="00CB2A64"/>
    <w:rsid w:val="00CB55EC"/>
    <w:rsid w:val="00CB60BA"/>
    <w:rsid w:val="00CB778D"/>
    <w:rsid w:val="00CB7C18"/>
    <w:rsid w:val="00CC1B83"/>
    <w:rsid w:val="00CC2872"/>
    <w:rsid w:val="00CC41DE"/>
    <w:rsid w:val="00CC425C"/>
    <w:rsid w:val="00CC51D6"/>
    <w:rsid w:val="00CC5D43"/>
    <w:rsid w:val="00CC6F34"/>
    <w:rsid w:val="00CD235F"/>
    <w:rsid w:val="00CD373F"/>
    <w:rsid w:val="00CD37CF"/>
    <w:rsid w:val="00CD4EF9"/>
    <w:rsid w:val="00CD658C"/>
    <w:rsid w:val="00CD7006"/>
    <w:rsid w:val="00CE056A"/>
    <w:rsid w:val="00CE0E6F"/>
    <w:rsid w:val="00CE12DA"/>
    <w:rsid w:val="00CE13E8"/>
    <w:rsid w:val="00CE24BC"/>
    <w:rsid w:val="00CE63BE"/>
    <w:rsid w:val="00CE7848"/>
    <w:rsid w:val="00CF0F86"/>
    <w:rsid w:val="00CF13BD"/>
    <w:rsid w:val="00CF50A3"/>
    <w:rsid w:val="00D0192F"/>
    <w:rsid w:val="00D02D4F"/>
    <w:rsid w:val="00D031E0"/>
    <w:rsid w:val="00D03578"/>
    <w:rsid w:val="00D039B2"/>
    <w:rsid w:val="00D03D5A"/>
    <w:rsid w:val="00D03DCA"/>
    <w:rsid w:val="00D070DE"/>
    <w:rsid w:val="00D10FA8"/>
    <w:rsid w:val="00D1181A"/>
    <w:rsid w:val="00D124E4"/>
    <w:rsid w:val="00D12C1E"/>
    <w:rsid w:val="00D1399C"/>
    <w:rsid w:val="00D15E5A"/>
    <w:rsid w:val="00D15F03"/>
    <w:rsid w:val="00D20B47"/>
    <w:rsid w:val="00D2198B"/>
    <w:rsid w:val="00D22834"/>
    <w:rsid w:val="00D22D7C"/>
    <w:rsid w:val="00D22E3B"/>
    <w:rsid w:val="00D23448"/>
    <w:rsid w:val="00D24333"/>
    <w:rsid w:val="00D259D9"/>
    <w:rsid w:val="00D25F9A"/>
    <w:rsid w:val="00D26511"/>
    <w:rsid w:val="00D27A8E"/>
    <w:rsid w:val="00D33C74"/>
    <w:rsid w:val="00D35B0F"/>
    <w:rsid w:val="00D3635D"/>
    <w:rsid w:val="00D364A3"/>
    <w:rsid w:val="00D41C6C"/>
    <w:rsid w:val="00D442BE"/>
    <w:rsid w:val="00D44A53"/>
    <w:rsid w:val="00D45723"/>
    <w:rsid w:val="00D46404"/>
    <w:rsid w:val="00D476B4"/>
    <w:rsid w:val="00D50AFF"/>
    <w:rsid w:val="00D51E40"/>
    <w:rsid w:val="00D51E9C"/>
    <w:rsid w:val="00D56A5D"/>
    <w:rsid w:val="00D60340"/>
    <w:rsid w:val="00D6233F"/>
    <w:rsid w:val="00D6464A"/>
    <w:rsid w:val="00D670C0"/>
    <w:rsid w:val="00D676DA"/>
    <w:rsid w:val="00D677C5"/>
    <w:rsid w:val="00D72702"/>
    <w:rsid w:val="00D734D0"/>
    <w:rsid w:val="00D73FA7"/>
    <w:rsid w:val="00D746F9"/>
    <w:rsid w:val="00D76093"/>
    <w:rsid w:val="00D7710C"/>
    <w:rsid w:val="00D77D41"/>
    <w:rsid w:val="00D824A2"/>
    <w:rsid w:val="00D84075"/>
    <w:rsid w:val="00D86564"/>
    <w:rsid w:val="00D87A58"/>
    <w:rsid w:val="00D92693"/>
    <w:rsid w:val="00D929D0"/>
    <w:rsid w:val="00D93A8D"/>
    <w:rsid w:val="00DA1C5C"/>
    <w:rsid w:val="00DA350B"/>
    <w:rsid w:val="00DA3DBB"/>
    <w:rsid w:val="00DA5609"/>
    <w:rsid w:val="00DA5766"/>
    <w:rsid w:val="00DA7320"/>
    <w:rsid w:val="00DB0E47"/>
    <w:rsid w:val="00DB3316"/>
    <w:rsid w:val="00DB388B"/>
    <w:rsid w:val="00DB638D"/>
    <w:rsid w:val="00DB63B1"/>
    <w:rsid w:val="00DB6F78"/>
    <w:rsid w:val="00DC0185"/>
    <w:rsid w:val="00DC1894"/>
    <w:rsid w:val="00DC26AF"/>
    <w:rsid w:val="00DC512B"/>
    <w:rsid w:val="00DD0E6A"/>
    <w:rsid w:val="00DD3D2C"/>
    <w:rsid w:val="00DD4368"/>
    <w:rsid w:val="00DD7FC8"/>
    <w:rsid w:val="00DE1B5F"/>
    <w:rsid w:val="00DE2028"/>
    <w:rsid w:val="00DE33BC"/>
    <w:rsid w:val="00DE3761"/>
    <w:rsid w:val="00DE37F6"/>
    <w:rsid w:val="00DE4F3F"/>
    <w:rsid w:val="00DE5242"/>
    <w:rsid w:val="00DE7386"/>
    <w:rsid w:val="00DF0133"/>
    <w:rsid w:val="00DF0307"/>
    <w:rsid w:val="00DF1514"/>
    <w:rsid w:val="00DF2B98"/>
    <w:rsid w:val="00DF3951"/>
    <w:rsid w:val="00DF3AC5"/>
    <w:rsid w:val="00DF3B80"/>
    <w:rsid w:val="00DF42CC"/>
    <w:rsid w:val="00DF4935"/>
    <w:rsid w:val="00DF645D"/>
    <w:rsid w:val="00E01256"/>
    <w:rsid w:val="00E02D86"/>
    <w:rsid w:val="00E0345F"/>
    <w:rsid w:val="00E0455E"/>
    <w:rsid w:val="00E05699"/>
    <w:rsid w:val="00E1080A"/>
    <w:rsid w:val="00E10964"/>
    <w:rsid w:val="00E10F9C"/>
    <w:rsid w:val="00E13B5E"/>
    <w:rsid w:val="00E14E5F"/>
    <w:rsid w:val="00E17615"/>
    <w:rsid w:val="00E2538F"/>
    <w:rsid w:val="00E26025"/>
    <w:rsid w:val="00E26F3C"/>
    <w:rsid w:val="00E303B3"/>
    <w:rsid w:val="00E32A13"/>
    <w:rsid w:val="00E36C6E"/>
    <w:rsid w:val="00E3727C"/>
    <w:rsid w:val="00E41022"/>
    <w:rsid w:val="00E42C0A"/>
    <w:rsid w:val="00E448E2"/>
    <w:rsid w:val="00E44D41"/>
    <w:rsid w:val="00E45594"/>
    <w:rsid w:val="00E465AD"/>
    <w:rsid w:val="00E4766A"/>
    <w:rsid w:val="00E5032B"/>
    <w:rsid w:val="00E55332"/>
    <w:rsid w:val="00E5567C"/>
    <w:rsid w:val="00E56757"/>
    <w:rsid w:val="00E56C5B"/>
    <w:rsid w:val="00E57666"/>
    <w:rsid w:val="00E60A78"/>
    <w:rsid w:val="00E61494"/>
    <w:rsid w:val="00E61BBF"/>
    <w:rsid w:val="00E64FB3"/>
    <w:rsid w:val="00E671E9"/>
    <w:rsid w:val="00E70286"/>
    <w:rsid w:val="00E72216"/>
    <w:rsid w:val="00E72C1F"/>
    <w:rsid w:val="00E749EC"/>
    <w:rsid w:val="00E76310"/>
    <w:rsid w:val="00E8153A"/>
    <w:rsid w:val="00E832B2"/>
    <w:rsid w:val="00E9175E"/>
    <w:rsid w:val="00E93806"/>
    <w:rsid w:val="00E97116"/>
    <w:rsid w:val="00EA17D2"/>
    <w:rsid w:val="00EA25F5"/>
    <w:rsid w:val="00EA7058"/>
    <w:rsid w:val="00EA7069"/>
    <w:rsid w:val="00EA7CAC"/>
    <w:rsid w:val="00EB0FC2"/>
    <w:rsid w:val="00EB5309"/>
    <w:rsid w:val="00EC26F6"/>
    <w:rsid w:val="00EC2FCE"/>
    <w:rsid w:val="00EC3002"/>
    <w:rsid w:val="00EC5506"/>
    <w:rsid w:val="00EC63E3"/>
    <w:rsid w:val="00EC765D"/>
    <w:rsid w:val="00ED00A3"/>
    <w:rsid w:val="00ED0338"/>
    <w:rsid w:val="00ED0963"/>
    <w:rsid w:val="00ED14FB"/>
    <w:rsid w:val="00ED29B4"/>
    <w:rsid w:val="00ED3453"/>
    <w:rsid w:val="00ED35D7"/>
    <w:rsid w:val="00ED4C67"/>
    <w:rsid w:val="00ED65B9"/>
    <w:rsid w:val="00ED7130"/>
    <w:rsid w:val="00EE0A2B"/>
    <w:rsid w:val="00EE1A4E"/>
    <w:rsid w:val="00EE3672"/>
    <w:rsid w:val="00EE541C"/>
    <w:rsid w:val="00EF044C"/>
    <w:rsid w:val="00EF0ED0"/>
    <w:rsid w:val="00EF3A36"/>
    <w:rsid w:val="00EF42E9"/>
    <w:rsid w:val="00EF48B9"/>
    <w:rsid w:val="00EF6421"/>
    <w:rsid w:val="00EF6F90"/>
    <w:rsid w:val="00F00740"/>
    <w:rsid w:val="00F02624"/>
    <w:rsid w:val="00F1260F"/>
    <w:rsid w:val="00F12922"/>
    <w:rsid w:val="00F12EE8"/>
    <w:rsid w:val="00F13B80"/>
    <w:rsid w:val="00F13FDA"/>
    <w:rsid w:val="00F166E5"/>
    <w:rsid w:val="00F16CB1"/>
    <w:rsid w:val="00F16E7D"/>
    <w:rsid w:val="00F17B1F"/>
    <w:rsid w:val="00F30A31"/>
    <w:rsid w:val="00F3227C"/>
    <w:rsid w:val="00F32280"/>
    <w:rsid w:val="00F32675"/>
    <w:rsid w:val="00F35CC1"/>
    <w:rsid w:val="00F373E2"/>
    <w:rsid w:val="00F41FEF"/>
    <w:rsid w:val="00F42913"/>
    <w:rsid w:val="00F4441C"/>
    <w:rsid w:val="00F45C00"/>
    <w:rsid w:val="00F471D8"/>
    <w:rsid w:val="00F54C3C"/>
    <w:rsid w:val="00F606C6"/>
    <w:rsid w:val="00F624D3"/>
    <w:rsid w:val="00F63433"/>
    <w:rsid w:val="00F641A3"/>
    <w:rsid w:val="00F64EB5"/>
    <w:rsid w:val="00F65B2C"/>
    <w:rsid w:val="00F67952"/>
    <w:rsid w:val="00F70A67"/>
    <w:rsid w:val="00F711AF"/>
    <w:rsid w:val="00F75D7A"/>
    <w:rsid w:val="00F802B8"/>
    <w:rsid w:val="00F8081E"/>
    <w:rsid w:val="00F81D01"/>
    <w:rsid w:val="00F839D6"/>
    <w:rsid w:val="00F84A8C"/>
    <w:rsid w:val="00F87566"/>
    <w:rsid w:val="00F9185A"/>
    <w:rsid w:val="00F95A78"/>
    <w:rsid w:val="00F96EBE"/>
    <w:rsid w:val="00FA0E4F"/>
    <w:rsid w:val="00FA1071"/>
    <w:rsid w:val="00FA2923"/>
    <w:rsid w:val="00FA3DB2"/>
    <w:rsid w:val="00FA50AC"/>
    <w:rsid w:val="00FA6E0B"/>
    <w:rsid w:val="00FA7C45"/>
    <w:rsid w:val="00FB0449"/>
    <w:rsid w:val="00FB0A82"/>
    <w:rsid w:val="00FB0BCB"/>
    <w:rsid w:val="00FC34F8"/>
    <w:rsid w:val="00FC3864"/>
    <w:rsid w:val="00FC76C9"/>
    <w:rsid w:val="00FD0E5F"/>
    <w:rsid w:val="00FD17DB"/>
    <w:rsid w:val="00FD1F54"/>
    <w:rsid w:val="00FD24CB"/>
    <w:rsid w:val="00FD2975"/>
    <w:rsid w:val="00FD2D97"/>
    <w:rsid w:val="00FD3B2B"/>
    <w:rsid w:val="00FD5576"/>
    <w:rsid w:val="00FD5FD9"/>
    <w:rsid w:val="00FD6A5B"/>
    <w:rsid w:val="00FD7649"/>
    <w:rsid w:val="00FD7D68"/>
    <w:rsid w:val="00FE40EA"/>
    <w:rsid w:val="00FE5FFA"/>
    <w:rsid w:val="00FE79DD"/>
    <w:rsid w:val="00FF123F"/>
    <w:rsid w:val="00FF1BE8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AF7621AF-3601-4088-BAA2-4F74D7DB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70FE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90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14F0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0F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iyi">
    <w:name w:val="viiyi"/>
    <w:basedOn w:val="DefaultParagraphFont"/>
    <w:rsid w:val="00B70FE6"/>
  </w:style>
  <w:style w:type="character" w:customStyle="1" w:styleId="jlqj4b">
    <w:name w:val="jlqj4b"/>
    <w:basedOn w:val="DefaultParagraphFont"/>
    <w:rsid w:val="00B70FE6"/>
  </w:style>
  <w:style w:type="paragraph" w:customStyle="1" w:styleId="paratype03">
    <w:name w:val="paratype03"/>
    <w:basedOn w:val="Normal"/>
    <w:rsid w:val="008C3F82"/>
    <w:pPr>
      <w:spacing w:before="100" w:beforeAutospacing="1" w:after="100" w:afterAutospacing="1"/>
    </w:pPr>
    <w:rPr>
      <w:lang w:val="en-BS" w:eastAsia="en-BS"/>
    </w:rPr>
  </w:style>
  <w:style w:type="character" w:customStyle="1" w:styleId="text">
    <w:name w:val="text"/>
    <w:basedOn w:val="DefaultParagraphFont"/>
    <w:rsid w:val="008C3F82"/>
  </w:style>
  <w:style w:type="paragraph" w:customStyle="1" w:styleId="paratype26">
    <w:name w:val="paratype26"/>
    <w:basedOn w:val="Normal"/>
    <w:rsid w:val="008C3F82"/>
    <w:pPr>
      <w:spacing w:before="100" w:beforeAutospacing="1" w:after="100" w:afterAutospacing="1"/>
    </w:pPr>
    <w:rPr>
      <w:lang w:val="en-BS" w:eastAsia="en-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9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0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0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8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6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4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70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3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8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B6105-8A9F-4C25-9D50-B23C7F76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5703</TotalTime>
  <Pages>8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Khanh Huynh</cp:lastModifiedBy>
  <cp:revision>140</cp:revision>
  <cp:lastPrinted>2020-05-25T04:32:00Z</cp:lastPrinted>
  <dcterms:created xsi:type="dcterms:W3CDTF">2021-02-22T06:00:00Z</dcterms:created>
  <dcterms:modified xsi:type="dcterms:W3CDTF">2021-03-22T04:22:00Z</dcterms:modified>
</cp:coreProperties>
</file>