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E3C" w14:textId="77777777" w:rsidR="001A12C8" w:rsidRPr="000C3FF7" w:rsidRDefault="00361CE1" w:rsidP="00C029BA">
      <w:pPr>
        <w:rPr>
          <w:b/>
          <w:sz w:val="30"/>
          <w:szCs w:val="30"/>
        </w:rPr>
      </w:pPr>
      <w:r w:rsidRPr="000C3FF7">
        <w:rPr>
          <w:b/>
          <w:sz w:val="30"/>
          <w:szCs w:val="30"/>
        </w:rPr>
        <w:t>A NEW COURSE IN READING PALI</w:t>
      </w:r>
    </w:p>
    <w:p w14:paraId="5B7A7458" w14:textId="77777777" w:rsidR="00DE5242" w:rsidRPr="000C3FF7" w:rsidRDefault="00DE5242" w:rsidP="00C029BA">
      <w:pPr>
        <w:rPr>
          <w:b/>
          <w:sz w:val="26"/>
          <w:szCs w:val="26"/>
        </w:rPr>
      </w:pPr>
    </w:p>
    <w:p w14:paraId="18F0249D" w14:textId="5283B556" w:rsidR="0002748A" w:rsidRDefault="0002748A" w:rsidP="00C029BA">
      <w:pPr>
        <w:rPr>
          <w:b/>
          <w:sz w:val="26"/>
          <w:szCs w:val="26"/>
        </w:rPr>
      </w:pPr>
      <w:r w:rsidRPr="000C3FF7">
        <w:rPr>
          <w:b/>
          <w:sz w:val="26"/>
          <w:szCs w:val="26"/>
        </w:rPr>
        <w:t xml:space="preserve">Bài </w:t>
      </w:r>
      <w:r w:rsidR="00020D6B">
        <w:rPr>
          <w:b/>
          <w:sz w:val="26"/>
          <w:szCs w:val="26"/>
        </w:rPr>
        <w:t>12.3</w:t>
      </w:r>
      <w:r w:rsidR="00CF0F86">
        <w:rPr>
          <w:b/>
          <w:sz w:val="26"/>
          <w:szCs w:val="26"/>
        </w:rPr>
        <w:t xml:space="preserve"> </w:t>
      </w:r>
    </w:p>
    <w:p w14:paraId="21D07ADD" w14:textId="3B3DA14B" w:rsidR="009F58AB" w:rsidRDefault="009F58AB" w:rsidP="00C029BA">
      <w:pPr>
        <w:rPr>
          <w:b/>
          <w:sz w:val="26"/>
          <w:szCs w:val="26"/>
        </w:rPr>
      </w:pPr>
    </w:p>
    <w:p w14:paraId="350A3B1A" w14:textId="045D6521" w:rsidR="009F58AB" w:rsidRPr="00C5237F" w:rsidRDefault="009F58AB" w:rsidP="00C029B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Đoạn kinh 5.1 (SN/ </w:t>
      </w:r>
      <w:r w:rsidRPr="009F58AB">
        <w:rPr>
          <w:b/>
          <w:sz w:val="26"/>
          <w:szCs w:val="26"/>
        </w:rPr>
        <w:t>DHAMMACAKKAPPAVATTANA SUTTA)</w:t>
      </w:r>
    </w:p>
    <w:p w14:paraId="2E9D10B7" w14:textId="77777777" w:rsidR="00C5237F" w:rsidRPr="00C5237F" w:rsidRDefault="00C5237F" w:rsidP="00C029BA">
      <w:pPr>
        <w:rPr>
          <w:sz w:val="26"/>
          <w:szCs w:val="26"/>
        </w:rPr>
      </w:pPr>
    </w:p>
    <w:p w14:paraId="5A971738" w14:textId="41E192C8" w:rsidR="00C5237F" w:rsidRPr="00C5237F" w:rsidRDefault="00C5237F" w:rsidP="00C029BA">
      <w:pPr>
        <w:rPr>
          <w:sz w:val="26"/>
          <w:szCs w:val="26"/>
        </w:rPr>
      </w:pPr>
      <w:r w:rsidRPr="00C5237F">
        <w:rPr>
          <w:sz w:val="26"/>
          <w:szCs w:val="26"/>
        </w:rPr>
        <w:t>Evaṃ me sutaṃ. Ekaṃ samayaṃ Bhagavā Bārāṇasiyaṃ viharati Isipatane Migadāye. Tatra kho Bhagavā pañcavaggiye bhikkhū āmantesi –</w:t>
      </w:r>
    </w:p>
    <w:p w14:paraId="05C8E963" w14:textId="77777777" w:rsidR="00C5237F" w:rsidRPr="00C5237F" w:rsidRDefault="00C5237F" w:rsidP="00C029BA">
      <w:pPr>
        <w:rPr>
          <w:sz w:val="26"/>
          <w:szCs w:val="26"/>
        </w:rPr>
      </w:pPr>
    </w:p>
    <w:p w14:paraId="07AE2F91" w14:textId="72FCDD64" w:rsidR="00C5237F" w:rsidRPr="00C5237F" w:rsidRDefault="00C5237F" w:rsidP="00C029BA">
      <w:pPr>
        <w:rPr>
          <w:sz w:val="26"/>
          <w:szCs w:val="26"/>
        </w:rPr>
      </w:pPr>
      <w:r w:rsidRPr="00C5237F">
        <w:rPr>
          <w:sz w:val="26"/>
          <w:szCs w:val="26"/>
        </w:rPr>
        <w:t>“Dve’me, bhikkhave, antā pabbajitena na sevitabbā. Katame dve? Yo câyaṃ kāmesu kāmasukhallikânuyogo – hīno, gammo, pothujjaniko, anariyo, anatthasaṃhito, yo câyaṃ attakilamathânuyogo – dukkho, anariyo, anatthasaṃhito.</w:t>
      </w:r>
    </w:p>
    <w:p w14:paraId="69C63259" w14:textId="77777777" w:rsidR="00C5237F" w:rsidRPr="00C5237F" w:rsidRDefault="00C5237F" w:rsidP="00C029BA">
      <w:pPr>
        <w:rPr>
          <w:sz w:val="26"/>
          <w:szCs w:val="26"/>
        </w:rPr>
      </w:pPr>
    </w:p>
    <w:p w14:paraId="73866542" w14:textId="50D91FA2" w:rsidR="00C5237F" w:rsidRPr="00C5237F" w:rsidRDefault="00C5237F" w:rsidP="00C029BA">
      <w:pPr>
        <w:rPr>
          <w:sz w:val="26"/>
          <w:szCs w:val="26"/>
        </w:rPr>
      </w:pPr>
      <w:r w:rsidRPr="00C5237F">
        <w:rPr>
          <w:sz w:val="26"/>
          <w:szCs w:val="26"/>
        </w:rPr>
        <w:t>Ete kho, bhikkhave, ubho ante anupagamma majjhimā paṭipadā Tathāgatena abhisambuddhā cakkhukaraṇī, ñāṇakaraṇī, upasamāya, abhiññāya, sambodhāya, nibbānāya saṃvattati.</w:t>
      </w:r>
    </w:p>
    <w:p w14:paraId="349F742D" w14:textId="77777777" w:rsidR="00C5237F" w:rsidRPr="00C5237F" w:rsidRDefault="00C5237F" w:rsidP="00C029BA">
      <w:pPr>
        <w:rPr>
          <w:sz w:val="26"/>
          <w:szCs w:val="26"/>
        </w:rPr>
      </w:pPr>
    </w:p>
    <w:p w14:paraId="6438B285" w14:textId="09C44A44" w:rsidR="00C5237F" w:rsidRPr="00C5237F" w:rsidRDefault="00C5237F" w:rsidP="00C029BA">
      <w:pPr>
        <w:rPr>
          <w:sz w:val="26"/>
          <w:szCs w:val="26"/>
        </w:rPr>
      </w:pPr>
      <w:r w:rsidRPr="00020400">
        <w:rPr>
          <w:sz w:val="26"/>
          <w:szCs w:val="26"/>
        </w:rPr>
        <w:t>Katamā ca sā, bhikkhave, majjhimā paṭipadā Tathāgatena abhisambuddhā cakkhukaraṇī, ñāṇakaraṇī, upasamāya, abhiññāya, sambodhāya, nibbānāya saṃvattati?</w:t>
      </w:r>
    </w:p>
    <w:p w14:paraId="4A61D2B1" w14:textId="77777777" w:rsidR="00C5237F" w:rsidRPr="00C5237F" w:rsidRDefault="00C5237F" w:rsidP="00C029BA">
      <w:pPr>
        <w:rPr>
          <w:sz w:val="26"/>
          <w:szCs w:val="26"/>
        </w:rPr>
      </w:pPr>
    </w:p>
    <w:p w14:paraId="25DCAECA" w14:textId="11571F98" w:rsidR="00C5237F" w:rsidRPr="00C5237F" w:rsidRDefault="00C5237F" w:rsidP="00C029BA">
      <w:pPr>
        <w:rPr>
          <w:sz w:val="26"/>
          <w:szCs w:val="26"/>
        </w:rPr>
      </w:pPr>
      <w:r w:rsidRPr="00EF6421">
        <w:rPr>
          <w:sz w:val="26"/>
          <w:szCs w:val="26"/>
        </w:rPr>
        <w:t>Ayam’eva ariyo aṭṭhaṅgiko maggo, seyyathidaṃ – sammādiṭṭhi, sammāsaṅkappo, sammāvācā, sammākammanto, sammā-ājīvo, sammāvāyāmo, sammāsati,</w:t>
      </w:r>
      <w:r w:rsidRPr="00C5237F">
        <w:rPr>
          <w:sz w:val="26"/>
          <w:szCs w:val="26"/>
        </w:rPr>
        <w:t xml:space="preserve"> </w:t>
      </w:r>
      <w:r w:rsidRPr="00EF6421">
        <w:rPr>
          <w:sz w:val="26"/>
          <w:szCs w:val="26"/>
        </w:rPr>
        <w:t>sammāsamādhi. Ayaṃ kho sā, bhikkhave, majjhimā paṭipadā Tathāgatena abhisambuddhā cakkhukaraṇī, ñāṇakaraṇī, upasamāya, abhiññāya, sambodhāya, nibbānāya saṃvattati.</w:t>
      </w:r>
    </w:p>
    <w:p w14:paraId="5663CC87" w14:textId="77777777" w:rsidR="00C5237F" w:rsidRPr="00C5237F" w:rsidRDefault="00C5237F" w:rsidP="00C029BA">
      <w:pPr>
        <w:rPr>
          <w:sz w:val="26"/>
          <w:szCs w:val="26"/>
        </w:rPr>
      </w:pPr>
    </w:p>
    <w:p w14:paraId="4DAA4DBB" w14:textId="438EFD57" w:rsidR="00C5237F" w:rsidRPr="00C5237F" w:rsidRDefault="00C5237F" w:rsidP="00C029BA">
      <w:pPr>
        <w:rPr>
          <w:sz w:val="26"/>
          <w:szCs w:val="26"/>
        </w:rPr>
      </w:pPr>
      <w:r w:rsidRPr="00D824A2">
        <w:rPr>
          <w:sz w:val="26"/>
          <w:szCs w:val="26"/>
        </w:rPr>
        <w:t>Idaṃ kho pana, bhikkhave, dukkhaṃ ariyasaccaṃ – jāti’pi dukkhā, jarā’pi dukkhā, byādhi’pi dukkho, maraṇam’pi dukkhaṃ, appiyehi sampayogo dukkho, piyehi vippayogo dukkho, yam’p’icchaṃ na labhati tam’pi dukkhaṃ – saṅkhittena pañcupādānakkhandhā dukkhā.</w:t>
      </w:r>
    </w:p>
    <w:p w14:paraId="5F99CAB8" w14:textId="77777777" w:rsidR="00C5237F" w:rsidRPr="00C5237F" w:rsidRDefault="00C5237F" w:rsidP="00C029BA">
      <w:pPr>
        <w:rPr>
          <w:sz w:val="26"/>
          <w:szCs w:val="26"/>
        </w:rPr>
      </w:pPr>
    </w:p>
    <w:p w14:paraId="2A02E610" w14:textId="6B5B273A" w:rsidR="00C5237F" w:rsidRPr="00C5237F" w:rsidRDefault="00C5237F" w:rsidP="00C029BA">
      <w:pPr>
        <w:rPr>
          <w:sz w:val="26"/>
          <w:szCs w:val="26"/>
        </w:rPr>
      </w:pPr>
      <w:r w:rsidRPr="005D7892">
        <w:rPr>
          <w:sz w:val="26"/>
          <w:szCs w:val="26"/>
        </w:rPr>
        <w:t>Idaṃ kho pana, bhikkhave, dukkhasamudayaṃ ariyasaccaṃ – yâyaṃ taṇhā ponobbhavikā‚ nandirāgasahagatā tatratatrâbhinandinī, seyyathidaṃ‚ – kāmataṇhā, bhavataṇhā, vibhavataṇhā.</w:t>
      </w:r>
    </w:p>
    <w:p w14:paraId="788DC99B" w14:textId="77777777" w:rsidR="00C5237F" w:rsidRPr="00C5237F" w:rsidRDefault="00C5237F" w:rsidP="00C029BA">
      <w:pPr>
        <w:rPr>
          <w:sz w:val="26"/>
          <w:szCs w:val="26"/>
        </w:rPr>
      </w:pPr>
    </w:p>
    <w:p w14:paraId="727C33D2" w14:textId="58287348" w:rsidR="00C5237F" w:rsidRPr="00C5237F" w:rsidRDefault="00C5237F" w:rsidP="00C029BA">
      <w:pPr>
        <w:rPr>
          <w:sz w:val="26"/>
          <w:szCs w:val="26"/>
        </w:rPr>
      </w:pPr>
      <w:r w:rsidRPr="00D20B47">
        <w:rPr>
          <w:sz w:val="26"/>
          <w:szCs w:val="26"/>
        </w:rPr>
        <w:t>Idaṃ kho pana, bhikkhave, dukkhanirodhaṃ ariyasaccaṃ – yo tassāyeva taṇhāya asesavirāganirodho, cāgo, paṭinissaggo, mutti, anālayo.</w:t>
      </w:r>
    </w:p>
    <w:p w14:paraId="22DB8260" w14:textId="77777777" w:rsidR="00C5237F" w:rsidRPr="00C5237F" w:rsidRDefault="00C5237F" w:rsidP="00C029BA">
      <w:pPr>
        <w:rPr>
          <w:sz w:val="26"/>
          <w:szCs w:val="26"/>
        </w:rPr>
      </w:pPr>
    </w:p>
    <w:p w14:paraId="5A2561F5" w14:textId="41322797" w:rsidR="00C5237F" w:rsidRPr="00C5237F" w:rsidRDefault="00C5237F" w:rsidP="00C029BA">
      <w:pPr>
        <w:rPr>
          <w:sz w:val="26"/>
          <w:szCs w:val="26"/>
        </w:rPr>
      </w:pPr>
      <w:r w:rsidRPr="007774CC">
        <w:rPr>
          <w:sz w:val="26"/>
          <w:szCs w:val="26"/>
        </w:rPr>
        <w:t>Idaṃ kho pana, bhikkhave, dukkhanirodhagāminī paṭipadā ariyasaccaṃ – ayameva ariyo aṭṭhaṅgiko maggo, seyyathidaṃ – sammādiṭṭhi, sammāsaṅkappo, sammāvācā, sammākammanto, sammā-ājīvo, sammāvāyāmo, sammāsati, sammāsamādhi</w:t>
      </w:r>
      <w:r w:rsidRPr="00C5237F">
        <w:rPr>
          <w:sz w:val="26"/>
          <w:szCs w:val="26"/>
        </w:rPr>
        <w:t>.</w:t>
      </w:r>
    </w:p>
    <w:p w14:paraId="3C259968" w14:textId="77777777" w:rsidR="00C5237F" w:rsidRPr="00C5237F" w:rsidRDefault="00C5237F" w:rsidP="00C029BA">
      <w:pPr>
        <w:rPr>
          <w:sz w:val="26"/>
          <w:szCs w:val="26"/>
        </w:rPr>
      </w:pPr>
    </w:p>
    <w:p w14:paraId="097B048D" w14:textId="12E4F287" w:rsidR="00C5237F" w:rsidRPr="00C5237F" w:rsidRDefault="00C5237F" w:rsidP="00C029BA">
      <w:pPr>
        <w:rPr>
          <w:sz w:val="26"/>
          <w:szCs w:val="26"/>
        </w:rPr>
      </w:pPr>
      <w:r w:rsidRPr="007774CC">
        <w:rPr>
          <w:sz w:val="26"/>
          <w:szCs w:val="26"/>
        </w:rPr>
        <w:t>‘Idaṃ dukkhaṃ ariyasaccan’ti me, bhikkhave, pubbe ananussutesu dhammesu cakkhuṃ udapādi, ñāṇaṃ udapādi, paññā udapādi, vijjā udapādi, āloko udapādi.</w:t>
      </w:r>
    </w:p>
    <w:p w14:paraId="7438EE9F" w14:textId="77777777" w:rsidR="00C5237F" w:rsidRPr="00C5237F" w:rsidRDefault="00C5237F" w:rsidP="00C029BA">
      <w:pPr>
        <w:rPr>
          <w:sz w:val="26"/>
          <w:szCs w:val="26"/>
        </w:rPr>
      </w:pPr>
    </w:p>
    <w:p w14:paraId="472731D6" w14:textId="2A4AB305" w:rsidR="00C5237F" w:rsidRPr="00C5237F" w:rsidRDefault="00C5237F" w:rsidP="00C029BA">
      <w:pPr>
        <w:rPr>
          <w:sz w:val="26"/>
          <w:szCs w:val="26"/>
        </w:rPr>
      </w:pPr>
      <w:r w:rsidRPr="0056681C">
        <w:rPr>
          <w:sz w:val="26"/>
          <w:szCs w:val="26"/>
        </w:rPr>
        <w:lastRenderedPageBreak/>
        <w:t>‘Taṃ kho pan’idaṃ dukkhaṃ ariyasaccaṃ pariññeyyan’ti me, bhikkhave, pubbe ananussutesu dhammesu cakkhuṃ udapādi, ñāṇaṃ udapādi, paññā udapādi, vijjā udapādi, āloko udapādi</w:t>
      </w:r>
      <w:r w:rsidRPr="00C5237F">
        <w:rPr>
          <w:sz w:val="26"/>
          <w:szCs w:val="26"/>
        </w:rPr>
        <w:t>.</w:t>
      </w:r>
    </w:p>
    <w:p w14:paraId="0EC2810A" w14:textId="77777777" w:rsidR="00C5237F" w:rsidRPr="00C5237F" w:rsidRDefault="00C5237F" w:rsidP="00C029BA">
      <w:pPr>
        <w:rPr>
          <w:sz w:val="26"/>
          <w:szCs w:val="26"/>
        </w:rPr>
      </w:pPr>
    </w:p>
    <w:p w14:paraId="56DD1547" w14:textId="77479F44" w:rsidR="00C5237F" w:rsidRPr="00C5237F" w:rsidRDefault="00C5237F" w:rsidP="00C029BA">
      <w:pPr>
        <w:rPr>
          <w:sz w:val="26"/>
          <w:szCs w:val="26"/>
        </w:rPr>
      </w:pPr>
      <w:r w:rsidRPr="00B44259">
        <w:rPr>
          <w:sz w:val="26"/>
          <w:szCs w:val="26"/>
        </w:rPr>
        <w:t>‘Taṃ kho pan’idaṃ dukkhaṃ ariyasaccaṃ pariññātan’ti me, bhikkhave, pubbe ananussutesu dhammesu cakkhuṃ udapādi, ñāṇaṃ udapādi, paññā udapādi, vijjā udapādi, āloko udapādi.</w:t>
      </w:r>
    </w:p>
    <w:p w14:paraId="11B5DFFA" w14:textId="77777777" w:rsidR="00C5237F" w:rsidRPr="00C5237F" w:rsidRDefault="00C5237F" w:rsidP="00C029BA">
      <w:pPr>
        <w:rPr>
          <w:sz w:val="26"/>
          <w:szCs w:val="26"/>
        </w:rPr>
      </w:pPr>
    </w:p>
    <w:p w14:paraId="095E3F6F" w14:textId="7C16A766" w:rsidR="00C5237F" w:rsidRPr="00C5237F" w:rsidRDefault="00C5237F" w:rsidP="00C029BA">
      <w:pPr>
        <w:rPr>
          <w:sz w:val="26"/>
          <w:szCs w:val="26"/>
        </w:rPr>
      </w:pPr>
      <w:r w:rsidRPr="00B44259">
        <w:rPr>
          <w:sz w:val="26"/>
          <w:szCs w:val="26"/>
        </w:rPr>
        <w:t>‘Idaṃ dukkhasamudayaṃ ariyasaccan’ti me, bhikkhave, pubbe ananussutesu dhammesu cakkhuṃ udapādi, ñāṇaṃ udapādi, paññā udapādi, vijjā udapādi, āloko udapādi.</w:t>
      </w:r>
    </w:p>
    <w:p w14:paraId="0C20DF35" w14:textId="77777777" w:rsidR="00C5237F" w:rsidRPr="00C5237F" w:rsidRDefault="00C5237F" w:rsidP="00C029BA">
      <w:pPr>
        <w:rPr>
          <w:sz w:val="26"/>
          <w:szCs w:val="26"/>
        </w:rPr>
      </w:pPr>
    </w:p>
    <w:p w14:paraId="641F9DFD" w14:textId="3B3A3E55" w:rsidR="00C5237F" w:rsidRPr="00C5237F" w:rsidRDefault="00C5237F" w:rsidP="00C029BA">
      <w:pPr>
        <w:rPr>
          <w:sz w:val="26"/>
          <w:szCs w:val="26"/>
        </w:rPr>
      </w:pPr>
      <w:r w:rsidRPr="00C5237F">
        <w:rPr>
          <w:sz w:val="26"/>
          <w:szCs w:val="26"/>
        </w:rPr>
        <w:t>‘Taṃ kho pan’idaṃ dukkhasamudayaṃ ariyasaccaṃ pahātabban’ti me, bhikkhave, pubbe ananussutesu dhammesu cakkhuṃ udapādi, ñāṇaṃ udapādi, paññā udapādi, vijjā udapādi, āloko udapādi.</w:t>
      </w:r>
    </w:p>
    <w:p w14:paraId="4BD56D2E" w14:textId="77777777" w:rsidR="00C5237F" w:rsidRPr="00C5237F" w:rsidRDefault="00C5237F" w:rsidP="00C029BA">
      <w:pPr>
        <w:rPr>
          <w:sz w:val="26"/>
          <w:szCs w:val="26"/>
        </w:rPr>
      </w:pPr>
    </w:p>
    <w:p w14:paraId="55CA64BD" w14:textId="4AD4C183" w:rsidR="00C5237F" w:rsidRPr="00C5237F" w:rsidRDefault="00C5237F" w:rsidP="00C029BA">
      <w:pPr>
        <w:rPr>
          <w:sz w:val="26"/>
          <w:szCs w:val="26"/>
        </w:rPr>
      </w:pPr>
      <w:r w:rsidRPr="00C5237F">
        <w:rPr>
          <w:sz w:val="26"/>
          <w:szCs w:val="26"/>
        </w:rPr>
        <w:t>‘Taṃ kho pan’idaṃ dukkhasamudayaṃ ariyasaccaṃ pahīnan’ti me, bhikkhave, pubbe ananussutesu dhammesu cakkhuṃ udapādi, ñāṇaṃ udapādi, paññā udapādi, vijjā udapādi, āloko udapādi</w:t>
      </w:r>
    </w:p>
    <w:p w14:paraId="5F10A863" w14:textId="77777777" w:rsidR="00C5237F" w:rsidRPr="00C5237F" w:rsidRDefault="00C5237F" w:rsidP="00C029BA">
      <w:pPr>
        <w:rPr>
          <w:sz w:val="26"/>
          <w:szCs w:val="26"/>
        </w:rPr>
      </w:pPr>
    </w:p>
    <w:p w14:paraId="1D18CA17" w14:textId="51131CD6" w:rsidR="00C5237F" w:rsidRPr="00B44259" w:rsidRDefault="00C5237F" w:rsidP="00C029BA">
      <w:pPr>
        <w:rPr>
          <w:sz w:val="26"/>
          <w:szCs w:val="26"/>
          <w:highlight w:val="yellow"/>
        </w:rPr>
      </w:pPr>
      <w:r w:rsidRPr="00B44259">
        <w:rPr>
          <w:sz w:val="26"/>
          <w:szCs w:val="26"/>
        </w:rPr>
        <w:t>‘Idaṃ dukkhanirodhaṃ ariyasaccan’ti me, bhikkhave, pubbe ananussutesu dhammesu cakkhuṃ udapādi, ñāṇaṃ udapādi, paññā udapādi, vijjā udapādi, āloko udapādi.</w:t>
      </w:r>
    </w:p>
    <w:p w14:paraId="65463015" w14:textId="77777777" w:rsidR="00C5237F" w:rsidRPr="00C5237F" w:rsidRDefault="00C5237F" w:rsidP="00C029BA">
      <w:pPr>
        <w:rPr>
          <w:sz w:val="26"/>
          <w:szCs w:val="26"/>
        </w:rPr>
      </w:pPr>
    </w:p>
    <w:p w14:paraId="50AF7683" w14:textId="261F9043" w:rsidR="00C5237F" w:rsidRPr="00C5237F" w:rsidRDefault="00C5237F" w:rsidP="00C029BA">
      <w:pPr>
        <w:rPr>
          <w:sz w:val="26"/>
          <w:szCs w:val="26"/>
        </w:rPr>
      </w:pPr>
      <w:r w:rsidRPr="00B44259">
        <w:rPr>
          <w:sz w:val="26"/>
          <w:szCs w:val="26"/>
        </w:rPr>
        <w:t>‘Taṃ kho pan’idaṃ dukkhanirodhaṃ ariyasaccaṃ sacchikātabban’ti me, bhikkhave, pubbe ananussutesu dhammesu cakkhuṃ udapādi, ñāṇaṃ udapādi, paññā udapādi, vijjā udapādi, āloko udapādi.</w:t>
      </w:r>
    </w:p>
    <w:p w14:paraId="23EE2CB0" w14:textId="77777777" w:rsidR="00C5237F" w:rsidRPr="00C5237F" w:rsidRDefault="00C5237F" w:rsidP="00C029BA">
      <w:pPr>
        <w:rPr>
          <w:sz w:val="26"/>
          <w:szCs w:val="26"/>
        </w:rPr>
      </w:pPr>
    </w:p>
    <w:p w14:paraId="09E0F7EC" w14:textId="5E81438C" w:rsidR="00C5237F" w:rsidRPr="00B44259" w:rsidRDefault="00C5237F" w:rsidP="00C029BA">
      <w:pPr>
        <w:rPr>
          <w:sz w:val="26"/>
          <w:szCs w:val="26"/>
        </w:rPr>
      </w:pPr>
      <w:r w:rsidRPr="00B44259">
        <w:rPr>
          <w:sz w:val="26"/>
          <w:szCs w:val="26"/>
        </w:rPr>
        <w:t>‘Taṃ kho pan’idaṃ dukkhanirodhaṃ ariyasaccaṃ sacchikatan’ti me, bhikkhave, pubbe ananussutesu dhammesu cakkhuṃ udapādi, ñāṇaṃ udapādi, paññā udapādi, vijjā udapādi, āloko udapādi.</w:t>
      </w:r>
    </w:p>
    <w:p w14:paraId="20093F8F" w14:textId="77777777" w:rsidR="00C5237F" w:rsidRPr="00C5237F" w:rsidRDefault="00C5237F" w:rsidP="00C029BA">
      <w:pPr>
        <w:rPr>
          <w:sz w:val="26"/>
          <w:szCs w:val="26"/>
        </w:rPr>
      </w:pPr>
    </w:p>
    <w:p w14:paraId="1DD8016E" w14:textId="4691705C" w:rsidR="00C5237F" w:rsidRPr="00C5237F" w:rsidRDefault="00C5237F" w:rsidP="00C029BA">
      <w:pPr>
        <w:rPr>
          <w:sz w:val="26"/>
          <w:szCs w:val="26"/>
        </w:rPr>
      </w:pPr>
      <w:r w:rsidRPr="00ED00A3">
        <w:rPr>
          <w:sz w:val="26"/>
          <w:szCs w:val="26"/>
        </w:rPr>
        <w:t>Idaṃ dukkhanirodhagāminī paṭipadā ariyasaccan’ti me, bhikkhave, pubbe ananussutesu dhammesu cakkhuṃ udapādi, ñāṇaṃ udapādi, paññā udapādi, vijjā udapādi, āloko udapādi.</w:t>
      </w:r>
    </w:p>
    <w:p w14:paraId="54905C2D" w14:textId="77777777" w:rsidR="00C5237F" w:rsidRPr="00C5237F" w:rsidRDefault="00C5237F" w:rsidP="00C029BA">
      <w:pPr>
        <w:rPr>
          <w:sz w:val="26"/>
          <w:szCs w:val="26"/>
        </w:rPr>
      </w:pPr>
    </w:p>
    <w:p w14:paraId="412D139F" w14:textId="4C2A52DF" w:rsidR="00C5237F" w:rsidRPr="00ED00A3" w:rsidRDefault="00C5237F" w:rsidP="00C029BA">
      <w:pPr>
        <w:rPr>
          <w:sz w:val="26"/>
          <w:szCs w:val="26"/>
        </w:rPr>
      </w:pPr>
      <w:r w:rsidRPr="00ED00A3">
        <w:rPr>
          <w:sz w:val="26"/>
          <w:szCs w:val="26"/>
        </w:rPr>
        <w:t>‘Taṃ kho pan’idaṃ dukkhanirodhagāminī paṭipadā ariyasaccaṃ bhāvetabban’ti me, bhikkhave, pubbe ananussutesu dhammesu cakkhuṃ udapādi, ñāṇaṃ udapādi, paññā udapādi, vijjā udapādi, āloko udapādi.</w:t>
      </w:r>
    </w:p>
    <w:p w14:paraId="0EBA13E0" w14:textId="77777777" w:rsidR="00C5237F" w:rsidRPr="00C5237F" w:rsidRDefault="00C5237F" w:rsidP="00C029BA">
      <w:pPr>
        <w:rPr>
          <w:sz w:val="26"/>
          <w:szCs w:val="26"/>
        </w:rPr>
      </w:pPr>
    </w:p>
    <w:p w14:paraId="13992A35" w14:textId="43C0951B" w:rsidR="00C5237F" w:rsidRDefault="00C5237F" w:rsidP="00C029BA">
      <w:pPr>
        <w:rPr>
          <w:sz w:val="26"/>
          <w:szCs w:val="26"/>
        </w:rPr>
      </w:pPr>
      <w:r w:rsidRPr="00C5237F">
        <w:rPr>
          <w:sz w:val="26"/>
          <w:szCs w:val="26"/>
        </w:rPr>
        <w:t>‘Taṃ kho pan’idaṃ dukkhanirodhagāminī paṭipadā ariyasaccaṃ bhāvitan’ti me, bhikkhave, pubbe ananussutesu dhammesu cakkhuṃ udapādi, ñāṇaṃ udapādi, paññā udapādi, vijjā udapādi, āloko udapādi.</w:t>
      </w:r>
    </w:p>
    <w:p w14:paraId="4E250F7D" w14:textId="0372F480" w:rsidR="005801EB" w:rsidRPr="00C5237F" w:rsidRDefault="005801EB" w:rsidP="00C029BA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5393CBF4" w14:textId="77777777" w:rsidR="00C5237F" w:rsidRPr="00C5237F" w:rsidRDefault="00C5237F" w:rsidP="00C029BA">
      <w:pPr>
        <w:rPr>
          <w:sz w:val="26"/>
          <w:szCs w:val="26"/>
        </w:rPr>
      </w:pPr>
    </w:p>
    <w:p w14:paraId="5137D819" w14:textId="77777777" w:rsidR="00C029BA" w:rsidRDefault="00C029BA" w:rsidP="00C029BA">
      <w:pPr>
        <w:rPr>
          <w:sz w:val="26"/>
          <w:szCs w:val="26"/>
        </w:rPr>
      </w:pPr>
    </w:p>
    <w:p w14:paraId="0DEFC138" w14:textId="77777777" w:rsidR="00C029BA" w:rsidRDefault="00C029BA" w:rsidP="00C029BA">
      <w:pPr>
        <w:rPr>
          <w:sz w:val="26"/>
          <w:szCs w:val="26"/>
        </w:rPr>
      </w:pPr>
    </w:p>
    <w:p w14:paraId="07CF8D60" w14:textId="2B1948FF" w:rsidR="00C029BA" w:rsidRDefault="00C5237F" w:rsidP="00C029BA">
      <w:pPr>
        <w:rPr>
          <w:b/>
          <w:sz w:val="26"/>
          <w:szCs w:val="26"/>
        </w:rPr>
      </w:pPr>
      <w:r w:rsidRPr="000C3FF7">
        <w:rPr>
          <w:b/>
          <w:sz w:val="26"/>
          <w:szCs w:val="26"/>
        </w:rPr>
        <w:lastRenderedPageBreak/>
        <w:t xml:space="preserve">Từ vựng đoạn </w:t>
      </w:r>
      <w:r w:rsidR="00993B14">
        <w:rPr>
          <w:b/>
          <w:sz w:val="26"/>
          <w:szCs w:val="26"/>
        </w:rPr>
        <w:t>kinh 5.1</w:t>
      </w:r>
    </w:p>
    <w:p w14:paraId="0412357C" w14:textId="77777777" w:rsidR="00C029BA" w:rsidRPr="000C3FF7" w:rsidRDefault="00C029BA" w:rsidP="00C029BA">
      <w:pPr>
        <w:rPr>
          <w:b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902"/>
        <w:gridCol w:w="2790"/>
        <w:gridCol w:w="3600"/>
      </w:tblGrid>
      <w:tr w:rsidR="00C5237F" w:rsidRPr="000C3FF7" w14:paraId="72D30A10" w14:textId="77777777" w:rsidTr="00B66EA5">
        <w:tc>
          <w:tcPr>
            <w:tcW w:w="708" w:type="dxa"/>
            <w:vAlign w:val="center"/>
          </w:tcPr>
          <w:p w14:paraId="4AD436E6" w14:textId="77777777" w:rsidR="00C5237F" w:rsidRPr="00020400" w:rsidRDefault="00C5237F" w:rsidP="00C029BA">
            <w:pPr>
              <w:jc w:val="center"/>
              <w:rPr>
                <w:b/>
                <w:sz w:val="26"/>
                <w:szCs w:val="26"/>
              </w:rPr>
            </w:pPr>
            <w:r w:rsidRPr="0002040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2" w:type="dxa"/>
            <w:vAlign w:val="center"/>
          </w:tcPr>
          <w:p w14:paraId="4A4AE714" w14:textId="77777777" w:rsidR="00C5237F" w:rsidRPr="00BC0140" w:rsidRDefault="00C5237F" w:rsidP="00C029BA">
            <w:pPr>
              <w:jc w:val="center"/>
              <w:rPr>
                <w:b/>
                <w:sz w:val="26"/>
                <w:szCs w:val="26"/>
              </w:rPr>
            </w:pPr>
            <w:r w:rsidRPr="00BC0140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  <w:vAlign w:val="center"/>
          </w:tcPr>
          <w:p w14:paraId="368FB5B8" w14:textId="77777777" w:rsidR="00C5237F" w:rsidRPr="00F81D01" w:rsidRDefault="00C5237F" w:rsidP="00C029BA">
            <w:pPr>
              <w:jc w:val="center"/>
              <w:rPr>
                <w:b/>
                <w:sz w:val="26"/>
                <w:szCs w:val="26"/>
              </w:rPr>
            </w:pPr>
            <w:r w:rsidRPr="00F81D01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600" w:type="dxa"/>
            <w:vAlign w:val="center"/>
          </w:tcPr>
          <w:p w14:paraId="423B2A50" w14:textId="77777777" w:rsidR="00C5237F" w:rsidRPr="00C230B8" w:rsidRDefault="00C5237F" w:rsidP="00C029BA">
            <w:pPr>
              <w:jc w:val="center"/>
              <w:rPr>
                <w:b/>
                <w:sz w:val="26"/>
                <w:szCs w:val="26"/>
              </w:rPr>
            </w:pPr>
            <w:r w:rsidRPr="00C230B8">
              <w:rPr>
                <w:b/>
                <w:sz w:val="26"/>
                <w:szCs w:val="26"/>
              </w:rPr>
              <w:t>Từ loại</w:t>
            </w:r>
          </w:p>
        </w:tc>
      </w:tr>
      <w:tr w:rsidR="00294FD4" w:rsidRPr="000C3FF7" w14:paraId="45FDE763" w14:textId="77777777" w:rsidTr="00B66EA5">
        <w:tc>
          <w:tcPr>
            <w:tcW w:w="708" w:type="dxa"/>
            <w:vAlign w:val="center"/>
          </w:tcPr>
          <w:p w14:paraId="25360133" w14:textId="0297C746" w:rsidR="00294FD4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02" w:type="dxa"/>
            <w:vAlign w:val="center"/>
          </w:tcPr>
          <w:p w14:paraId="23D8BEE5" w14:textId="229EF5DC" w:rsidR="00294FD4" w:rsidRPr="00BC0140" w:rsidRDefault="00294FD4" w:rsidP="00C029BA">
            <w:pPr>
              <w:rPr>
                <w:b/>
                <w:sz w:val="26"/>
                <w:szCs w:val="26"/>
              </w:rPr>
            </w:pPr>
            <w:r w:rsidRPr="00693DBF">
              <w:rPr>
                <w:b/>
                <w:sz w:val="26"/>
                <w:szCs w:val="26"/>
              </w:rPr>
              <w:t xml:space="preserve">Evaṃ </w:t>
            </w:r>
          </w:p>
        </w:tc>
        <w:tc>
          <w:tcPr>
            <w:tcW w:w="2790" w:type="dxa"/>
            <w:vAlign w:val="center"/>
          </w:tcPr>
          <w:p w14:paraId="4D2027F7" w14:textId="474ACABE" w:rsidR="00294FD4" w:rsidRPr="00F81D01" w:rsidRDefault="00294FD4" w:rsidP="00C029BA">
            <w:pPr>
              <w:rPr>
                <w:sz w:val="26"/>
                <w:szCs w:val="26"/>
              </w:rPr>
            </w:pPr>
            <w:r w:rsidRPr="00F81D01">
              <w:rPr>
                <w:sz w:val="26"/>
                <w:szCs w:val="26"/>
              </w:rPr>
              <w:t>Như thế, như vậy</w:t>
            </w:r>
          </w:p>
        </w:tc>
        <w:tc>
          <w:tcPr>
            <w:tcW w:w="3600" w:type="dxa"/>
            <w:vAlign w:val="center"/>
          </w:tcPr>
          <w:p w14:paraId="65AA0139" w14:textId="1B50C25A" w:rsidR="00294FD4" w:rsidRPr="00717849" w:rsidRDefault="00294FD4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294FD4" w:rsidRPr="000C3FF7" w14:paraId="6E4CEF5D" w14:textId="77777777" w:rsidTr="00B66EA5">
        <w:trPr>
          <w:trHeight w:val="131"/>
        </w:trPr>
        <w:tc>
          <w:tcPr>
            <w:tcW w:w="708" w:type="dxa"/>
            <w:vAlign w:val="center"/>
          </w:tcPr>
          <w:p w14:paraId="38A28839" w14:textId="13C46C79" w:rsidR="00294FD4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02" w:type="dxa"/>
            <w:vAlign w:val="center"/>
          </w:tcPr>
          <w:p w14:paraId="4E50C294" w14:textId="291F2BB7" w:rsidR="00294FD4" w:rsidRPr="00BC0140" w:rsidRDefault="00294FD4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  <w:r w:rsidRPr="00693DBF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2790" w:type="dxa"/>
            <w:vAlign w:val="center"/>
          </w:tcPr>
          <w:p w14:paraId="0B4599BC" w14:textId="2BDCD06B" w:rsidR="00294FD4" w:rsidRPr="00F81D01" w:rsidRDefault="00294FD4" w:rsidP="00C029BA">
            <w:pPr>
              <w:rPr>
                <w:sz w:val="26"/>
                <w:szCs w:val="26"/>
              </w:rPr>
            </w:pPr>
            <w:r w:rsidRPr="00F81D01">
              <w:rPr>
                <w:sz w:val="26"/>
                <w:szCs w:val="26"/>
              </w:rPr>
              <w:t>Tôi [gián bổ, sở hữu, dụng cụ cách số ít]</w:t>
            </w:r>
          </w:p>
        </w:tc>
        <w:tc>
          <w:tcPr>
            <w:tcW w:w="3600" w:type="dxa"/>
            <w:vAlign w:val="center"/>
          </w:tcPr>
          <w:p w14:paraId="08277F57" w14:textId="5134508B" w:rsidR="00294FD4" w:rsidRPr="001E7CA9" w:rsidRDefault="00294FD4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xưng, 1</w:t>
            </w:r>
          </w:p>
        </w:tc>
      </w:tr>
      <w:tr w:rsidR="00294FD4" w:rsidRPr="000C3FF7" w14:paraId="43DA255C" w14:textId="77777777" w:rsidTr="00B66EA5">
        <w:trPr>
          <w:trHeight w:val="130"/>
        </w:trPr>
        <w:tc>
          <w:tcPr>
            <w:tcW w:w="708" w:type="dxa"/>
            <w:vAlign w:val="center"/>
          </w:tcPr>
          <w:p w14:paraId="1887BCEC" w14:textId="71821F98" w:rsidR="00294FD4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02" w:type="dxa"/>
            <w:vAlign w:val="center"/>
          </w:tcPr>
          <w:p w14:paraId="2A67600F" w14:textId="10A561B2" w:rsidR="00294FD4" w:rsidRPr="00BC0140" w:rsidRDefault="00294FD4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693DBF">
              <w:rPr>
                <w:b/>
                <w:sz w:val="26"/>
                <w:szCs w:val="26"/>
              </w:rPr>
              <w:t>uta</w:t>
            </w:r>
          </w:p>
        </w:tc>
        <w:tc>
          <w:tcPr>
            <w:tcW w:w="2790" w:type="dxa"/>
            <w:vAlign w:val="center"/>
          </w:tcPr>
          <w:p w14:paraId="5ADCED60" w14:textId="19E4CCB2" w:rsidR="00294FD4" w:rsidRPr="00F81D01" w:rsidRDefault="00294FD4" w:rsidP="00C029BA">
            <w:pPr>
              <w:rPr>
                <w:sz w:val="26"/>
                <w:szCs w:val="26"/>
              </w:rPr>
            </w:pPr>
            <w:r w:rsidRPr="00F81D01">
              <w:rPr>
                <w:sz w:val="26"/>
                <w:szCs w:val="26"/>
              </w:rPr>
              <w:t>Được nghe</w:t>
            </w:r>
          </w:p>
        </w:tc>
        <w:tc>
          <w:tcPr>
            <w:tcW w:w="3600" w:type="dxa"/>
            <w:vAlign w:val="center"/>
          </w:tcPr>
          <w:p w14:paraId="688B521E" w14:textId="798D8F05" w:rsidR="00294FD4" w:rsidRPr="005268ED" w:rsidRDefault="00294FD4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C5237F" w:rsidRPr="000C3FF7" w14:paraId="5F420FB3" w14:textId="77777777" w:rsidTr="00B66EA5">
        <w:trPr>
          <w:trHeight w:val="376"/>
        </w:trPr>
        <w:tc>
          <w:tcPr>
            <w:tcW w:w="708" w:type="dxa"/>
            <w:vAlign w:val="center"/>
          </w:tcPr>
          <w:p w14:paraId="22D819CF" w14:textId="2802FF8F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02" w:type="dxa"/>
            <w:vAlign w:val="center"/>
          </w:tcPr>
          <w:p w14:paraId="5762D671" w14:textId="4406BC52" w:rsidR="00C5237F" w:rsidRPr="00BC0140" w:rsidRDefault="00294FD4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Eka</w:t>
            </w:r>
          </w:p>
        </w:tc>
        <w:tc>
          <w:tcPr>
            <w:tcW w:w="2790" w:type="dxa"/>
            <w:vAlign w:val="center"/>
          </w:tcPr>
          <w:p w14:paraId="05C98864" w14:textId="54D3420E" w:rsidR="00C5237F" w:rsidRPr="00F81D01" w:rsidRDefault="00294FD4" w:rsidP="00C029BA">
            <w:pPr>
              <w:rPr>
                <w:sz w:val="26"/>
                <w:szCs w:val="26"/>
              </w:rPr>
            </w:pPr>
            <w:r w:rsidRPr="00F81D01">
              <w:rPr>
                <w:sz w:val="26"/>
                <w:szCs w:val="26"/>
              </w:rPr>
              <w:t>Một</w:t>
            </w:r>
          </w:p>
        </w:tc>
        <w:tc>
          <w:tcPr>
            <w:tcW w:w="3600" w:type="dxa"/>
            <w:vAlign w:val="center"/>
          </w:tcPr>
          <w:p w14:paraId="1F8227EA" w14:textId="3BC83C1B" w:rsidR="00C5237F" w:rsidRPr="005268ED" w:rsidRDefault="00487B0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</w:p>
        </w:tc>
      </w:tr>
      <w:tr w:rsidR="00C5237F" w:rsidRPr="000C3FF7" w14:paraId="57521CA5" w14:textId="77777777" w:rsidTr="00B66EA5">
        <w:trPr>
          <w:trHeight w:val="105"/>
        </w:trPr>
        <w:tc>
          <w:tcPr>
            <w:tcW w:w="708" w:type="dxa"/>
            <w:vAlign w:val="center"/>
          </w:tcPr>
          <w:p w14:paraId="0461421D" w14:textId="23B83617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02" w:type="dxa"/>
            <w:vAlign w:val="center"/>
          </w:tcPr>
          <w:p w14:paraId="2231FE38" w14:textId="7B0EFBDF" w:rsidR="00C5237F" w:rsidRPr="00BC0140" w:rsidRDefault="00BC0140" w:rsidP="00C029BA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="00294FD4">
              <w:rPr>
                <w:b/>
                <w:sz w:val="26"/>
                <w:szCs w:val="26"/>
              </w:rPr>
              <w:t>amay</w:t>
            </w:r>
            <w:r w:rsidR="00487B0A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790" w:type="dxa"/>
            <w:vAlign w:val="center"/>
          </w:tcPr>
          <w:p w14:paraId="72F28035" w14:textId="469D2513" w:rsidR="00C5237F" w:rsidRPr="00F81D01" w:rsidRDefault="00294FD4" w:rsidP="00C029BA">
            <w:pPr>
              <w:rPr>
                <w:sz w:val="26"/>
                <w:szCs w:val="26"/>
              </w:rPr>
            </w:pPr>
            <w:r w:rsidRPr="00F81D01">
              <w:rPr>
                <w:sz w:val="26"/>
                <w:szCs w:val="26"/>
              </w:rPr>
              <w:t>Thời, mùa, dịp</w:t>
            </w:r>
          </w:p>
        </w:tc>
        <w:tc>
          <w:tcPr>
            <w:tcW w:w="3600" w:type="dxa"/>
            <w:vAlign w:val="center"/>
          </w:tcPr>
          <w:p w14:paraId="5C2D7799" w14:textId="375440FB" w:rsidR="00C5237F" w:rsidRPr="00C230B8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5237F" w:rsidRPr="000C3FF7" w14:paraId="7B46FC3D" w14:textId="77777777" w:rsidTr="00B66EA5">
        <w:trPr>
          <w:trHeight w:val="104"/>
        </w:trPr>
        <w:tc>
          <w:tcPr>
            <w:tcW w:w="708" w:type="dxa"/>
            <w:vAlign w:val="center"/>
          </w:tcPr>
          <w:p w14:paraId="0421CDA5" w14:textId="6CFFE8D8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02" w:type="dxa"/>
            <w:vAlign w:val="center"/>
          </w:tcPr>
          <w:p w14:paraId="1FDAF568" w14:textId="7CA50354" w:rsidR="00C5237F" w:rsidRPr="00BC0140" w:rsidRDefault="00020400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C0140">
              <w:rPr>
                <w:b/>
                <w:sz w:val="26"/>
                <w:szCs w:val="26"/>
              </w:rPr>
              <w:t>Bhagav</w:t>
            </w:r>
            <w:r w:rsidR="00487B0A">
              <w:rPr>
                <w:b/>
                <w:sz w:val="26"/>
                <w:szCs w:val="26"/>
              </w:rPr>
              <w:t>ant</w:t>
            </w:r>
          </w:p>
        </w:tc>
        <w:tc>
          <w:tcPr>
            <w:tcW w:w="2790" w:type="dxa"/>
            <w:vAlign w:val="center"/>
          </w:tcPr>
          <w:p w14:paraId="2E054EAE" w14:textId="27CEAC08" w:rsidR="00C5237F" w:rsidRPr="00F81D01" w:rsidRDefault="00294FD4" w:rsidP="00C029BA">
            <w:pPr>
              <w:rPr>
                <w:sz w:val="26"/>
                <w:szCs w:val="26"/>
              </w:rPr>
            </w:pPr>
            <w:r w:rsidRPr="00F81D01">
              <w:rPr>
                <w:sz w:val="26"/>
                <w:szCs w:val="26"/>
              </w:rPr>
              <w:t>Đức Thế Tôn</w:t>
            </w:r>
          </w:p>
        </w:tc>
        <w:tc>
          <w:tcPr>
            <w:tcW w:w="3600" w:type="dxa"/>
            <w:vAlign w:val="center"/>
          </w:tcPr>
          <w:p w14:paraId="1CA83005" w14:textId="2BC081ED" w:rsidR="00C5237F" w:rsidRPr="00757090" w:rsidRDefault="00294FD4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5237F" w:rsidRPr="000C3FF7" w14:paraId="337C1740" w14:textId="77777777" w:rsidTr="00B66EA5">
        <w:tc>
          <w:tcPr>
            <w:tcW w:w="708" w:type="dxa"/>
            <w:vAlign w:val="center"/>
          </w:tcPr>
          <w:p w14:paraId="6D47BADA" w14:textId="3094942A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02" w:type="dxa"/>
            <w:vAlign w:val="center"/>
          </w:tcPr>
          <w:p w14:paraId="73D81F6C" w14:textId="68AC6213" w:rsidR="00C5237F" w:rsidRPr="00BC0140" w:rsidRDefault="00294FD4" w:rsidP="00C029BA">
            <w:pPr>
              <w:rPr>
                <w:rStyle w:val="pointer"/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Bārāṇas</w:t>
            </w:r>
            <w:r w:rsidR="00487B0A">
              <w:rPr>
                <w:b/>
                <w:sz w:val="26"/>
                <w:szCs w:val="26"/>
              </w:rPr>
              <w:t>ī</w:t>
            </w:r>
          </w:p>
        </w:tc>
        <w:tc>
          <w:tcPr>
            <w:tcW w:w="2790" w:type="dxa"/>
            <w:vAlign w:val="center"/>
          </w:tcPr>
          <w:p w14:paraId="453A7788" w14:textId="3C4DEA21" w:rsidR="00C5237F" w:rsidRPr="00F81D01" w:rsidRDefault="00487B0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thành phố</w:t>
            </w:r>
          </w:p>
        </w:tc>
        <w:tc>
          <w:tcPr>
            <w:tcW w:w="3600" w:type="dxa"/>
            <w:vAlign w:val="center"/>
          </w:tcPr>
          <w:p w14:paraId="6F087BA3" w14:textId="38340A1B" w:rsidR="00C5237F" w:rsidRPr="00757090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C5237F" w:rsidRPr="0068458A" w14:paraId="244DAF64" w14:textId="77777777" w:rsidTr="00B66EA5">
        <w:tc>
          <w:tcPr>
            <w:tcW w:w="708" w:type="dxa"/>
            <w:vAlign w:val="center"/>
          </w:tcPr>
          <w:p w14:paraId="3A94AF78" w14:textId="4F04E619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02" w:type="dxa"/>
            <w:vAlign w:val="center"/>
          </w:tcPr>
          <w:p w14:paraId="751C516D" w14:textId="4DF05EFB" w:rsidR="00C5237F" w:rsidRPr="00BC0140" w:rsidRDefault="00BC0140" w:rsidP="00C029BA">
            <w:pPr>
              <w:rPr>
                <w:rStyle w:val="pointer"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</w:t>
            </w:r>
            <w:r w:rsidR="00020400" w:rsidRPr="00BC0140">
              <w:rPr>
                <w:b/>
                <w:sz w:val="26"/>
                <w:szCs w:val="26"/>
              </w:rPr>
              <w:t>iharati</w:t>
            </w:r>
          </w:p>
        </w:tc>
        <w:tc>
          <w:tcPr>
            <w:tcW w:w="2790" w:type="dxa"/>
            <w:vAlign w:val="center"/>
          </w:tcPr>
          <w:p w14:paraId="5A6CC3B3" w14:textId="20FE728A" w:rsidR="00C5237F" w:rsidRPr="00F81D01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>Ở, cư ngụ, lưu trú</w:t>
            </w:r>
          </w:p>
        </w:tc>
        <w:tc>
          <w:tcPr>
            <w:tcW w:w="3600" w:type="dxa"/>
            <w:vAlign w:val="center"/>
          </w:tcPr>
          <w:p w14:paraId="199C82AC" w14:textId="72D26620" w:rsidR="00C5237F" w:rsidRPr="00C230B8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</w:t>
            </w:r>
            <w:r w:rsidR="00487B0A">
              <w:rPr>
                <w:sz w:val="26"/>
                <w:szCs w:val="26"/>
              </w:rPr>
              <w:t>, mô tả</w:t>
            </w:r>
          </w:p>
        </w:tc>
      </w:tr>
      <w:tr w:rsidR="00C5237F" w:rsidRPr="000C3FF7" w14:paraId="104A51EC" w14:textId="77777777" w:rsidTr="00B66EA5">
        <w:trPr>
          <w:trHeight w:val="69"/>
        </w:trPr>
        <w:tc>
          <w:tcPr>
            <w:tcW w:w="708" w:type="dxa"/>
            <w:vAlign w:val="center"/>
          </w:tcPr>
          <w:p w14:paraId="534E5DED" w14:textId="09FC3AEE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2" w:type="dxa"/>
            <w:vAlign w:val="center"/>
          </w:tcPr>
          <w:p w14:paraId="00763BB2" w14:textId="128F39A4" w:rsidR="00C5237F" w:rsidRPr="00BC0140" w:rsidRDefault="00020400" w:rsidP="00C029BA">
            <w:pPr>
              <w:rPr>
                <w:b/>
                <w:sz w:val="26"/>
                <w:szCs w:val="26"/>
              </w:rPr>
            </w:pPr>
            <w:r w:rsidRPr="00BC0140">
              <w:rPr>
                <w:b/>
                <w:sz w:val="26"/>
                <w:szCs w:val="26"/>
              </w:rPr>
              <w:t>Isipatan</w:t>
            </w:r>
            <w:r w:rsidR="00487B0A">
              <w:rPr>
                <w:b/>
                <w:sz w:val="26"/>
                <w:szCs w:val="26"/>
              </w:rPr>
              <w:t>aṃ</w:t>
            </w:r>
          </w:p>
        </w:tc>
        <w:tc>
          <w:tcPr>
            <w:tcW w:w="2790" w:type="dxa"/>
            <w:vAlign w:val="center"/>
          </w:tcPr>
          <w:p w14:paraId="52DCD309" w14:textId="62770C04" w:rsidR="00C5237F" w:rsidRPr="00F81D01" w:rsidRDefault="00487B0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danh</w:t>
            </w:r>
          </w:p>
        </w:tc>
        <w:tc>
          <w:tcPr>
            <w:tcW w:w="3600" w:type="dxa"/>
            <w:vAlign w:val="center"/>
          </w:tcPr>
          <w:p w14:paraId="7C98E306" w14:textId="05BFADEA" w:rsidR="00C5237F" w:rsidRPr="00C230B8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C5237F" w:rsidRPr="000C3FF7" w14:paraId="2446640C" w14:textId="77777777" w:rsidTr="00B66EA5">
        <w:trPr>
          <w:trHeight w:val="105"/>
        </w:trPr>
        <w:tc>
          <w:tcPr>
            <w:tcW w:w="708" w:type="dxa"/>
            <w:vAlign w:val="center"/>
          </w:tcPr>
          <w:p w14:paraId="0E357E10" w14:textId="7F0FC8F9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902" w:type="dxa"/>
            <w:vAlign w:val="center"/>
          </w:tcPr>
          <w:p w14:paraId="3531EF8C" w14:textId="64BB7060" w:rsidR="00C5237F" w:rsidRPr="00BC0140" w:rsidRDefault="00020400" w:rsidP="00C029BA">
            <w:pPr>
              <w:rPr>
                <w:b/>
                <w:sz w:val="26"/>
                <w:szCs w:val="26"/>
                <w:lang w:val="vi-VN"/>
              </w:rPr>
            </w:pPr>
            <w:r w:rsidRPr="00BC0140">
              <w:rPr>
                <w:b/>
                <w:sz w:val="26"/>
                <w:szCs w:val="26"/>
              </w:rPr>
              <w:t>Migadāy</w:t>
            </w:r>
            <w:r w:rsidR="006F5521">
              <w:rPr>
                <w:b/>
                <w:sz w:val="26"/>
                <w:szCs w:val="26"/>
              </w:rPr>
              <w:t>aṃ</w:t>
            </w:r>
          </w:p>
        </w:tc>
        <w:tc>
          <w:tcPr>
            <w:tcW w:w="2790" w:type="dxa"/>
            <w:vAlign w:val="center"/>
          </w:tcPr>
          <w:p w14:paraId="57BFAF7D" w14:textId="27513866" w:rsidR="00C5237F" w:rsidRPr="006F5521" w:rsidRDefault="006F5521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Vườn nai</w:t>
            </w:r>
          </w:p>
        </w:tc>
        <w:tc>
          <w:tcPr>
            <w:tcW w:w="3600" w:type="dxa"/>
            <w:vAlign w:val="center"/>
          </w:tcPr>
          <w:p w14:paraId="6FBC423F" w14:textId="759D1947" w:rsidR="00082203" w:rsidRPr="00C230B8" w:rsidRDefault="006F552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C5237F" w:rsidRPr="000C3FF7" w14:paraId="3AE84376" w14:textId="77777777" w:rsidTr="00B66EA5">
        <w:trPr>
          <w:trHeight w:val="105"/>
        </w:trPr>
        <w:tc>
          <w:tcPr>
            <w:tcW w:w="708" w:type="dxa"/>
            <w:vAlign w:val="center"/>
          </w:tcPr>
          <w:p w14:paraId="3B78EF42" w14:textId="1819A8F8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902" w:type="dxa"/>
            <w:vAlign w:val="center"/>
          </w:tcPr>
          <w:p w14:paraId="297F9B15" w14:textId="4C7256C6" w:rsidR="00C5237F" w:rsidRPr="00BC0140" w:rsidRDefault="00020400" w:rsidP="00C029BA">
            <w:pPr>
              <w:rPr>
                <w:b/>
                <w:sz w:val="26"/>
                <w:szCs w:val="26"/>
                <w:lang w:val="vi-VN"/>
              </w:rPr>
            </w:pPr>
            <w:r w:rsidRPr="00BC0140">
              <w:rPr>
                <w:b/>
                <w:sz w:val="26"/>
                <w:szCs w:val="26"/>
              </w:rPr>
              <w:t>Tatra</w:t>
            </w:r>
          </w:p>
        </w:tc>
        <w:tc>
          <w:tcPr>
            <w:tcW w:w="2790" w:type="dxa"/>
            <w:vAlign w:val="center"/>
          </w:tcPr>
          <w:p w14:paraId="1F6D41E2" w14:textId="60C701DE" w:rsidR="00C5237F" w:rsidRPr="00F81D01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Nơi đó, ở chỗ đó</w:t>
            </w:r>
          </w:p>
        </w:tc>
        <w:tc>
          <w:tcPr>
            <w:tcW w:w="3600" w:type="dxa"/>
            <w:vAlign w:val="center"/>
          </w:tcPr>
          <w:p w14:paraId="3D8538FE" w14:textId="6EC606E6" w:rsidR="00C5237F" w:rsidRPr="00757090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C5237F" w:rsidRPr="000C3FF7" w14:paraId="491B940F" w14:textId="77777777" w:rsidTr="00B66EA5">
        <w:trPr>
          <w:trHeight w:val="104"/>
        </w:trPr>
        <w:tc>
          <w:tcPr>
            <w:tcW w:w="708" w:type="dxa"/>
            <w:vAlign w:val="center"/>
          </w:tcPr>
          <w:p w14:paraId="7B70E1E0" w14:textId="1A99686D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902" w:type="dxa"/>
            <w:vAlign w:val="center"/>
          </w:tcPr>
          <w:p w14:paraId="349650AD" w14:textId="42272C9F" w:rsidR="00C5237F" w:rsidRPr="00BC0140" w:rsidRDefault="00BC0140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K</w:t>
            </w:r>
            <w:r w:rsidR="00020400" w:rsidRPr="00BC0140">
              <w:rPr>
                <w:b/>
                <w:sz w:val="26"/>
                <w:szCs w:val="26"/>
              </w:rPr>
              <w:t>ho</w:t>
            </w:r>
          </w:p>
        </w:tc>
        <w:tc>
          <w:tcPr>
            <w:tcW w:w="2790" w:type="dxa"/>
            <w:vAlign w:val="center"/>
          </w:tcPr>
          <w:p w14:paraId="05A1D1E5" w14:textId="22FD3F57" w:rsidR="00C5237F" w:rsidRPr="00F81D01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 thực</w:t>
            </w:r>
          </w:p>
        </w:tc>
        <w:tc>
          <w:tcPr>
            <w:tcW w:w="3600" w:type="dxa"/>
            <w:vAlign w:val="center"/>
          </w:tcPr>
          <w:p w14:paraId="2BFDF7E3" w14:textId="0894F906" w:rsidR="00C5237F" w:rsidRPr="00717849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6F5521" w:rsidRPr="000C3FF7" w14:paraId="058BDED8" w14:textId="77777777" w:rsidTr="006F5521">
        <w:trPr>
          <w:trHeight w:val="287"/>
        </w:trPr>
        <w:tc>
          <w:tcPr>
            <w:tcW w:w="708" w:type="dxa"/>
            <w:vAlign w:val="center"/>
          </w:tcPr>
          <w:p w14:paraId="420BE010" w14:textId="0206E23D" w:rsidR="006F5521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902" w:type="dxa"/>
            <w:vAlign w:val="center"/>
          </w:tcPr>
          <w:p w14:paraId="5C9F8CC5" w14:textId="12D68CEE" w:rsidR="006F5521" w:rsidRPr="00BC0140" w:rsidRDefault="006F5521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añca</w:t>
            </w:r>
          </w:p>
        </w:tc>
        <w:tc>
          <w:tcPr>
            <w:tcW w:w="2790" w:type="dxa"/>
            <w:vAlign w:val="center"/>
          </w:tcPr>
          <w:p w14:paraId="6FE83BED" w14:textId="4BD0EFD6" w:rsidR="006F5521" w:rsidRPr="00F81D01" w:rsidRDefault="006F552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600" w:type="dxa"/>
            <w:vAlign w:val="center"/>
          </w:tcPr>
          <w:p w14:paraId="3B4FF58C" w14:textId="6E9FAE34" w:rsidR="006F5521" w:rsidRPr="00082203" w:rsidRDefault="006F552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</w:p>
        </w:tc>
      </w:tr>
      <w:tr w:rsidR="006F5521" w:rsidRPr="000C3FF7" w14:paraId="683E9E8E" w14:textId="77777777" w:rsidTr="006F5521">
        <w:trPr>
          <w:trHeight w:val="152"/>
        </w:trPr>
        <w:tc>
          <w:tcPr>
            <w:tcW w:w="708" w:type="dxa"/>
            <w:vAlign w:val="center"/>
          </w:tcPr>
          <w:p w14:paraId="302B4F8C" w14:textId="7BC3DA6D" w:rsidR="006F5521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902" w:type="dxa"/>
            <w:vAlign w:val="center"/>
          </w:tcPr>
          <w:p w14:paraId="0897895A" w14:textId="4467DB41" w:rsidR="006F5521" w:rsidRDefault="006F5521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Vaggiya</w:t>
            </w:r>
          </w:p>
        </w:tc>
        <w:tc>
          <w:tcPr>
            <w:tcW w:w="2790" w:type="dxa"/>
            <w:vAlign w:val="center"/>
          </w:tcPr>
          <w:p w14:paraId="387CECDB" w14:textId="2AC461C9" w:rsidR="006F5521" w:rsidRDefault="006F552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nhóm</w:t>
            </w:r>
          </w:p>
        </w:tc>
        <w:tc>
          <w:tcPr>
            <w:tcW w:w="3600" w:type="dxa"/>
            <w:vAlign w:val="center"/>
          </w:tcPr>
          <w:p w14:paraId="2B975903" w14:textId="2BBABAD7" w:rsidR="006F5521" w:rsidRDefault="006F552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C5237F" w:rsidRPr="000C3FF7" w14:paraId="6426224E" w14:textId="77777777" w:rsidTr="00B66EA5">
        <w:trPr>
          <w:trHeight w:val="104"/>
        </w:trPr>
        <w:tc>
          <w:tcPr>
            <w:tcW w:w="708" w:type="dxa"/>
            <w:vAlign w:val="center"/>
          </w:tcPr>
          <w:p w14:paraId="61F0B5EB" w14:textId="3AA80F88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902" w:type="dxa"/>
            <w:vAlign w:val="center"/>
          </w:tcPr>
          <w:p w14:paraId="6A7FF413" w14:textId="36D6484D" w:rsidR="00C5237F" w:rsidRPr="00BC0140" w:rsidRDefault="008C0912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  <w:r w:rsidR="00020400" w:rsidRPr="00BC0140">
              <w:rPr>
                <w:b/>
                <w:sz w:val="26"/>
                <w:szCs w:val="26"/>
              </w:rPr>
              <w:t>hikkh</w:t>
            </w:r>
            <w:r w:rsidR="006F5521">
              <w:rPr>
                <w:b/>
                <w:sz w:val="26"/>
                <w:szCs w:val="26"/>
              </w:rPr>
              <w:t>u</w:t>
            </w:r>
          </w:p>
        </w:tc>
        <w:tc>
          <w:tcPr>
            <w:tcW w:w="2790" w:type="dxa"/>
            <w:vAlign w:val="center"/>
          </w:tcPr>
          <w:p w14:paraId="49C378D5" w14:textId="4BBD5EBA" w:rsidR="00C5237F" w:rsidRPr="00F81D01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Tỳ Kheo</w:t>
            </w:r>
          </w:p>
        </w:tc>
        <w:tc>
          <w:tcPr>
            <w:tcW w:w="3600" w:type="dxa"/>
            <w:vAlign w:val="center"/>
          </w:tcPr>
          <w:p w14:paraId="6AFF6DDA" w14:textId="66262A51" w:rsidR="00C5237F" w:rsidRPr="00757090" w:rsidRDefault="000822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nam</w:t>
            </w:r>
          </w:p>
        </w:tc>
      </w:tr>
      <w:tr w:rsidR="00C5237F" w:rsidRPr="005F24A6" w14:paraId="64974500" w14:textId="77777777" w:rsidTr="00B66EA5">
        <w:trPr>
          <w:trHeight w:val="105"/>
        </w:trPr>
        <w:tc>
          <w:tcPr>
            <w:tcW w:w="708" w:type="dxa"/>
            <w:vAlign w:val="center"/>
          </w:tcPr>
          <w:p w14:paraId="25FEE992" w14:textId="33BE3D6B" w:rsidR="00C5237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902" w:type="dxa"/>
            <w:vAlign w:val="center"/>
          </w:tcPr>
          <w:p w14:paraId="3F535AB5" w14:textId="2F410FDC" w:rsidR="00C5237F" w:rsidRPr="00BC0140" w:rsidRDefault="009B1C3F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Ā</w:t>
            </w:r>
            <w:r w:rsidR="00020400" w:rsidRPr="00BC0140">
              <w:rPr>
                <w:b/>
                <w:sz w:val="26"/>
                <w:szCs w:val="26"/>
              </w:rPr>
              <w:t>mantesi</w:t>
            </w:r>
          </w:p>
        </w:tc>
        <w:tc>
          <w:tcPr>
            <w:tcW w:w="2790" w:type="dxa"/>
            <w:vAlign w:val="center"/>
          </w:tcPr>
          <w:p w14:paraId="7BCBB555" w14:textId="20A2A0DA" w:rsidR="00C5237F" w:rsidRPr="00F81D01" w:rsidRDefault="009B1C3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Gọi</w:t>
            </w:r>
          </w:p>
        </w:tc>
        <w:tc>
          <w:tcPr>
            <w:tcW w:w="3600" w:type="dxa"/>
            <w:vAlign w:val="center"/>
          </w:tcPr>
          <w:p w14:paraId="50F86714" w14:textId="08224269" w:rsidR="00C5237F" w:rsidRPr="00E56C5B" w:rsidRDefault="009B1C3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9B1C3F" w:rsidRPr="005F24A6" w14:paraId="1D8F0742" w14:textId="77777777" w:rsidTr="009B1C3F">
        <w:trPr>
          <w:trHeight w:val="373"/>
        </w:trPr>
        <w:tc>
          <w:tcPr>
            <w:tcW w:w="708" w:type="dxa"/>
            <w:vAlign w:val="center"/>
          </w:tcPr>
          <w:p w14:paraId="1A3F0FEE" w14:textId="5251910B" w:rsidR="009B1C3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902" w:type="dxa"/>
            <w:vAlign w:val="center"/>
          </w:tcPr>
          <w:p w14:paraId="0052EBC4" w14:textId="70997595" w:rsidR="009B1C3F" w:rsidRPr="00BC0140" w:rsidRDefault="009B1C3F" w:rsidP="00C029BA">
            <w:pPr>
              <w:rPr>
                <w:b/>
                <w:sz w:val="26"/>
                <w:szCs w:val="26"/>
                <w:lang w:val="vi-VN"/>
              </w:rPr>
            </w:pPr>
            <w:r w:rsidRPr="00BC0140">
              <w:rPr>
                <w:b/>
                <w:sz w:val="26"/>
                <w:szCs w:val="26"/>
              </w:rPr>
              <w:t>Dv</w:t>
            </w: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2790" w:type="dxa"/>
            <w:vAlign w:val="center"/>
          </w:tcPr>
          <w:p w14:paraId="082B6A90" w14:textId="30795B57" w:rsidR="009B1C3F" w:rsidRPr="009B1C3F" w:rsidRDefault="009B1C3F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04A3DE2D" w14:textId="6AC5EC36" w:rsidR="009B1C3F" w:rsidRPr="00E56C5B" w:rsidRDefault="009B1C3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</w:p>
        </w:tc>
      </w:tr>
      <w:tr w:rsidR="009B1C3F" w:rsidRPr="005F24A6" w14:paraId="0363CA77" w14:textId="77777777" w:rsidTr="00B66EA5">
        <w:trPr>
          <w:trHeight w:val="373"/>
        </w:trPr>
        <w:tc>
          <w:tcPr>
            <w:tcW w:w="708" w:type="dxa"/>
            <w:vAlign w:val="center"/>
          </w:tcPr>
          <w:p w14:paraId="47CF49AC" w14:textId="1E350CFF" w:rsidR="009B1C3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902" w:type="dxa"/>
            <w:vAlign w:val="center"/>
          </w:tcPr>
          <w:p w14:paraId="6B6C2295" w14:textId="77777777" w:rsidR="009B1C3F" w:rsidRDefault="009B1C3F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Ayaṃ/idaṃ~</w:t>
            </w:r>
          </w:p>
          <w:p w14:paraId="764A29E4" w14:textId="47F0BCFE" w:rsidR="009B1C3F" w:rsidRPr="00BC0140" w:rsidRDefault="009B1C3F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Imaṃ/ayaṃ</w:t>
            </w:r>
          </w:p>
        </w:tc>
        <w:tc>
          <w:tcPr>
            <w:tcW w:w="2790" w:type="dxa"/>
            <w:vAlign w:val="center"/>
          </w:tcPr>
          <w:p w14:paraId="16360AF0" w14:textId="148319FD" w:rsidR="009B1C3F" w:rsidRPr="009B1C3F" w:rsidRDefault="009B1C3F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Người ấy, vật ấy</w:t>
            </w:r>
          </w:p>
        </w:tc>
        <w:tc>
          <w:tcPr>
            <w:tcW w:w="3600" w:type="dxa"/>
            <w:vAlign w:val="center"/>
          </w:tcPr>
          <w:p w14:paraId="324E5D73" w14:textId="32057A93" w:rsidR="009B1C3F" w:rsidRDefault="009B1C3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định, 3</w:t>
            </w:r>
          </w:p>
        </w:tc>
      </w:tr>
      <w:tr w:rsidR="00694C38" w:rsidRPr="005F24A6" w14:paraId="3BD2F6AF" w14:textId="77777777" w:rsidTr="00B66EA5">
        <w:trPr>
          <w:trHeight w:val="104"/>
        </w:trPr>
        <w:tc>
          <w:tcPr>
            <w:tcW w:w="708" w:type="dxa"/>
            <w:vAlign w:val="center"/>
          </w:tcPr>
          <w:p w14:paraId="13162BED" w14:textId="6258667D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902" w:type="dxa"/>
            <w:vAlign w:val="center"/>
          </w:tcPr>
          <w:p w14:paraId="549FD17A" w14:textId="78A3E46E" w:rsidR="00694C38" w:rsidRPr="00BC0140" w:rsidRDefault="00694C38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</w:t>
            </w:r>
            <w:r w:rsidRPr="00BC0140">
              <w:rPr>
                <w:b/>
                <w:sz w:val="26"/>
                <w:szCs w:val="26"/>
              </w:rPr>
              <w:t>nt</w:t>
            </w:r>
            <w:r w:rsidR="009B1C3F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790" w:type="dxa"/>
            <w:vAlign w:val="center"/>
          </w:tcPr>
          <w:p w14:paraId="12341FDF" w14:textId="3FA46492" w:rsidR="00694C38" w:rsidRPr="00F81D01" w:rsidRDefault="009B1C3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Cực (điểm cuối cùng</w:t>
            </w:r>
            <w:r w:rsidR="00354442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, đỉnh</w:t>
            </w:r>
          </w:p>
        </w:tc>
        <w:tc>
          <w:tcPr>
            <w:tcW w:w="3600" w:type="dxa"/>
            <w:vAlign w:val="center"/>
          </w:tcPr>
          <w:p w14:paraId="74B76CB9" w14:textId="0BBE1F02" w:rsidR="00694C38" w:rsidRPr="00E56C5B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4C38" w:rsidRPr="000C3FF7" w14:paraId="710AB49E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274E6C9F" w14:textId="771C07FA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902" w:type="dxa"/>
            <w:vAlign w:val="center"/>
          </w:tcPr>
          <w:p w14:paraId="06A9C976" w14:textId="0F107C2C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abbajit</w:t>
            </w:r>
            <w:r w:rsidR="00354442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790" w:type="dxa"/>
            <w:vAlign w:val="center"/>
          </w:tcPr>
          <w:p w14:paraId="3AA26219" w14:textId="5FD664DC" w:rsidR="00694C38" w:rsidRPr="00F81D01" w:rsidRDefault="0035444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4F4F4"/>
              </w:rPr>
              <w:t>Người xuất gia</w:t>
            </w:r>
          </w:p>
        </w:tc>
        <w:tc>
          <w:tcPr>
            <w:tcW w:w="3600" w:type="dxa"/>
            <w:vAlign w:val="center"/>
          </w:tcPr>
          <w:p w14:paraId="029A35B3" w14:textId="28F0B5E0" w:rsidR="00694C38" w:rsidRPr="00156E80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4C38" w:rsidRPr="000C3FF7" w14:paraId="7615650D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42C01221" w14:textId="66BB4EA2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1902" w:type="dxa"/>
            <w:vAlign w:val="center"/>
          </w:tcPr>
          <w:p w14:paraId="5D8448A3" w14:textId="357E15BD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N</w:t>
            </w:r>
            <w:r w:rsidRPr="00BC0140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36E38E73" w14:textId="59703716" w:rsidR="00694C38" w:rsidRPr="00F81D01" w:rsidRDefault="0035444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  <w:tc>
          <w:tcPr>
            <w:tcW w:w="3600" w:type="dxa"/>
            <w:vAlign w:val="center"/>
          </w:tcPr>
          <w:p w14:paraId="52DCA792" w14:textId="520EC7DC" w:rsidR="00694C38" w:rsidRPr="00C230B8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694C38" w:rsidRPr="000C3FF7" w14:paraId="2CD1F28A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2DD29BD6" w14:textId="23E3D299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902" w:type="dxa"/>
            <w:vAlign w:val="center"/>
          </w:tcPr>
          <w:p w14:paraId="03B11AD1" w14:textId="6F66C6BF" w:rsidR="00694C38" w:rsidRPr="00BC0140" w:rsidRDefault="00694C38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evitabb</w:t>
            </w:r>
            <w:r w:rsidR="00354442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3C5E6EA3" w14:textId="5F5670A5" w:rsidR="00694C38" w:rsidRPr="00F81D01" w:rsidRDefault="0035444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Liên hệ với, thực hành, vận dụng</w:t>
            </w:r>
          </w:p>
        </w:tc>
        <w:tc>
          <w:tcPr>
            <w:tcW w:w="3600" w:type="dxa"/>
            <w:vAlign w:val="center"/>
          </w:tcPr>
          <w:p w14:paraId="0DC72B39" w14:textId="727330ED" w:rsidR="00694C38" w:rsidRPr="00C230B8" w:rsidRDefault="0035444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Tương phân</w:t>
            </w:r>
          </w:p>
        </w:tc>
      </w:tr>
      <w:tr w:rsidR="00694C38" w:rsidRPr="000C3FF7" w14:paraId="58DEB9DA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0D5260E4" w14:textId="4EF00EB3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1902" w:type="dxa"/>
            <w:vAlign w:val="center"/>
          </w:tcPr>
          <w:p w14:paraId="2C5BCC9E" w14:textId="7F6B202D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 w:rsidRPr="00BC0140">
              <w:rPr>
                <w:b/>
                <w:sz w:val="26"/>
                <w:szCs w:val="26"/>
              </w:rPr>
              <w:t>Katam</w:t>
            </w:r>
            <w:r w:rsidR="00D6537F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58C58F4E" w14:textId="0B6D6A59" w:rsidR="00694C38" w:rsidRPr="00F81D01" w:rsidRDefault="00D6537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(Người) nào, (vật) gì</w:t>
            </w:r>
          </w:p>
        </w:tc>
        <w:tc>
          <w:tcPr>
            <w:tcW w:w="3600" w:type="dxa"/>
            <w:vAlign w:val="center"/>
          </w:tcPr>
          <w:p w14:paraId="2E178F3C" w14:textId="65E4ED6F" w:rsidR="00694C38" w:rsidRPr="00156E80" w:rsidRDefault="008443DD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  <w:r w:rsidR="00D6537F">
              <w:rPr>
                <w:sz w:val="26"/>
                <w:szCs w:val="26"/>
              </w:rPr>
              <w:t>, nghi vấn</w:t>
            </w:r>
          </w:p>
        </w:tc>
      </w:tr>
      <w:tr w:rsidR="00694C38" w:rsidRPr="000C3FF7" w14:paraId="7306009F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738CBDDA" w14:textId="01D6DD00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902" w:type="dxa"/>
            <w:vAlign w:val="center"/>
          </w:tcPr>
          <w:p w14:paraId="7D466B2E" w14:textId="77777777" w:rsidR="00C07D12" w:rsidRDefault="00694C38" w:rsidP="00C029BA">
            <w:pPr>
              <w:rPr>
                <w:b/>
                <w:sz w:val="26"/>
                <w:szCs w:val="26"/>
              </w:rPr>
            </w:pPr>
            <w:r w:rsidRPr="00BC0140">
              <w:rPr>
                <w:b/>
                <w:sz w:val="26"/>
                <w:szCs w:val="26"/>
              </w:rPr>
              <w:t>Yo</w:t>
            </w:r>
            <w:r w:rsidR="00C07D12">
              <w:rPr>
                <w:b/>
                <w:sz w:val="26"/>
                <w:szCs w:val="26"/>
              </w:rPr>
              <w:t>/yaṃ~yad/</w:t>
            </w:r>
          </w:p>
          <w:p w14:paraId="795C5658" w14:textId="6777E2D8" w:rsidR="00694C38" w:rsidRPr="00BC0140" w:rsidRDefault="00C07D12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yā</w:t>
            </w:r>
            <w:r w:rsidR="00694C38" w:rsidRPr="00BC0140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65227B4" w14:textId="77777777" w:rsidR="00694C38" w:rsidRDefault="00C07D1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mà, vật mà</w:t>
            </w:r>
          </w:p>
          <w:p w14:paraId="05ED7061" w14:textId="77777777" w:rsidR="00C07D12" w:rsidRDefault="00C07D1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 người ấy, mà vật ấy</w:t>
            </w:r>
          </w:p>
          <w:p w14:paraId="66695B70" w14:textId="2A87E945" w:rsidR="00C07D12" w:rsidRPr="00F81D01" w:rsidRDefault="00C07D1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nào, vật nào</w:t>
            </w:r>
          </w:p>
        </w:tc>
        <w:tc>
          <w:tcPr>
            <w:tcW w:w="3600" w:type="dxa"/>
            <w:vAlign w:val="center"/>
          </w:tcPr>
          <w:p w14:paraId="72E5C00F" w14:textId="6535A29C" w:rsidR="00694C38" w:rsidRPr="00156E80" w:rsidRDefault="00C07D1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quan hệ</w:t>
            </w:r>
          </w:p>
        </w:tc>
      </w:tr>
      <w:tr w:rsidR="00694C38" w:rsidRPr="000C3FF7" w14:paraId="1CA7FCAD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4852D9A9" w14:textId="4461C611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902" w:type="dxa"/>
            <w:vAlign w:val="center"/>
          </w:tcPr>
          <w:p w14:paraId="2D74F2A6" w14:textId="18AF70F3" w:rsidR="00694C38" w:rsidRPr="00BC0140" w:rsidRDefault="001E4BA9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Ca/vā</w:t>
            </w:r>
          </w:p>
        </w:tc>
        <w:tc>
          <w:tcPr>
            <w:tcW w:w="2790" w:type="dxa"/>
            <w:vAlign w:val="center"/>
          </w:tcPr>
          <w:p w14:paraId="7A8DA45E" w14:textId="07C0FB68" w:rsidR="00694C38" w:rsidRPr="00082203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Và, hoặc</w:t>
            </w:r>
          </w:p>
        </w:tc>
        <w:tc>
          <w:tcPr>
            <w:tcW w:w="3600" w:type="dxa"/>
            <w:vAlign w:val="center"/>
          </w:tcPr>
          <w:p w14:paraId="26E790BA" w14:textId="3AE6B91A" w:rsidR="00694C38" w:rsidRPr="00465882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694C38" w:rsidRPr="000C3FF7" w14:paraId="3491C302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739528CD" w14:textId="540C3FFE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1902" w:type="dxa"/>
            <w:vAlign w:val="center"/>
          </w:tcPr>
          <w:p w14:paraId="3C4B23E7" w14:textId="37D0B32A" w:rsidR="00694C38" w:rsidRPr="00BC0140" w:rsidRDefault="00694C38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</w:t>
            </w:r>
            <w:r w:rsidRPr="00BC0140">
              <w:rPr>
                <w:b/>
                <w:sz w:val="26"/>
                <w:szCs w:val="26"/>
              </w:rPr>
              <w:t>ām</w:t>
            </w:r>
            <w:r w:rsidR="001E4BA9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790" w:type="dxa"/>
            <w:vAlign w:val="center"/>
          </w:tcPr>
          <w:p w14:paraId="29AD3042" w14:textId="23BD8AD4" w:rsidR="00694C38" w:rsidRPr="00F81D01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Dục</w:t>
            </w:r>
          </w:p>
        </w:tc>
        <w:tc>
          <w:tcPr>
            <w:tcW w:w="3600" w:type="dxa"/>
            <w:vAlign w:val="center"/>
          </w:tcPr>
          <w:p w14:paraId="7421178F" w14:textId="20D45FF8" w:rsidR="00694C38" w:rsidRPr="00F606C6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1E4BA9" w:rsidRPr="000C3FF7" w14:paraId="0D6D3B28" w14:textId="77777777" w:rsidTr="001E4BA9">
        <w:trPr>
          <w:trHeight w:val="561"/>
        </w:trPr>
        <w:tc>
          <w:tcPr>
            <w:tcW w:w="708" w:type="dxa"/>
            <w:vAlign w:val="center"/>
          </w:tcPr>
          <w:p w14:paraId="56F2F985" w14:textId="16D98747" w:rsidR="001E4BA9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902" w:type="dxa"/>
            <w:vAlign w:val="center"/>
          </w:tcPr>
          <w:p w14:paraId="425B3C55" w14:textId="46C69750" w:rsidR="001E4BA9" w:rsidRPr="00BC0140" w:rsidRDefault="001E4BA9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Sukhaṃ</w:t>
            </w:r>
          </w:p>
        </w:tc>
        <w:tc>
          <w:tcPr>
            <w:tcW w:w="2790" w:type="dxa"/>
            <w:vAlign w:val="center"/>
          </w:tcPr>
          <w:p w14:paraId="41265AA0" w14:textId="3B925938" w:rsidR="001E4BA9" w:rsidRPr="001E4BA9" w:rsidRDefault="001E4BA9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Lạc</w:t>
            </w:r>
          </w:p>
        </w:tc>
        <w:tc>
          <w:tcPr>
            <w:tcW w:w="3600" w:type="dxa"/>
            <w:vAlign w:val="center"/>
          </w:tcPr>
          <w:p w14:paraId="776F8C7B" w14:textId="09BA6E10" w:rsidR="001E4BA9" w:rsidRPr="00F606C6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1E4BA9" w:rsidRPr="000C3FF7" w14:paraId="314AF180" w14:textId="77777777" w:rsidTr="001E4BA9">
        <w:trPr>
          <w:trHeight w:val="176"/>
        </w:trPr>
        <w:tc>
          <w:tcPr>
            <w:tcW w:w="708" w:type="dxa"/>
            <w:vAlign w:val="center"/>
          </w:tcPr>
          <w:p w14:paraId="46DC4EED" w14:textId="2ABB50B5" w:rsidR="001E4BA9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1902" w:type="dxa"/>
            <w:vAlign w:val="center"/>
          </w:tcPr>
          <w:p w14:paraId="0CCCAED8" w14:textId="50FB8BC3" w:rsidR="001E4BA9" w:rsidRDefault="001E4BA9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Allika</w:t>
            </w:r>
          </w:p>
        </w:tc>
        <w:tc>
          <w:tcPr>
            <w:tcW w:w="2790" w:type="dxa"/>
            <w:vAlign w:val="center"/>
          </w:tcPr>
          <w:p w14:paraId="235C58A8" w14:textId="0DA7B38F" w:rsidR="001E4BA9" w:rsidRPr="001E4BA9" w:rsidRDefault="001E4BA9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Dính mắc</w:t>
            </w:r>
          </w:p>
        </w:tc>
        <w:tc>
          <w:tcPr>
            <w:tcW w:w="3600" w:type="dxa"/>
            <w:vAlign w:val="center"/>
          </w:tcPr>
          <w:p w14:paraId="28C1E3BF" w14:textId="05B3D8FB" w:rsidR="001E4BA9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1E4BA9" w:rsidRPr="000C3FF7" w14:paraId="5B807108" w14:textId="77777777" w:rsidTr="00B66EA5">
        <w:trPr>
          <w:trHeight w:val="176"/>
        </w:trPr>
        <w:tc>
          <w:tcPr>
            <w:tcW w:w="708" w:type="dxa"/>
            <w:vAlign w:val="center"/>
          </w:tcPr>
          <w:p w14:paraId="7497E21B" w14:textId="6C65390C" w:rsidR="001E4BA9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1902" w:type="dxa"/>
            <w:vAlign w:val="center"/>
          </w:tcPr>
          <w:p w14:paraId="01CA1010" w14:textId="09FE9215" w:rsidR="001E4BA9" w:rsidRDefault="001E4BA9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Anuyogo</w:t>
            </w:r>
          </w:p>
        </w:tc>
        <w:tc>
          <w:tcPr>
            <w:tcW w:w="2790" w:type="dxa"/>
            <w:vAlign w:val="center"/>
          </w:tcPr>
          <w:p w14:paraId="3FD6D8CE" w14:textId="5403733B" w:rsidR="001E4BA9" w:rsidRDefault="001E4BA9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thực hành, sự thi hành, sự cống hiến</w:t>
            </w:r>
          </w:p>
        </w:tc>
        <w:tc>
          <w:tcPr>
            <w:tcW w:w="3600" w:type="dxa"/>
            <w:vAlign w:val="center"/>
          </w:tcPr>
          <w:p w14:paraId="30482A03" w14:textId="5681732B" w:rsidR="001E4BA9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4C38" w:rsidRPr="000C3FF7" w14:paraId="3A90F22D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3283135F" w14:textId="7CBE610F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902" w:type="dxa"/>
            <w:vAlign w:val="center"/>
          </w:tcPr>
          <w:p w14:paraId="698AF2EF" w14:textId="199EE11A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H</w:t>
            </w:r>
            <w:r w:rsidRPr="00BC0140">
              <w:rPr>
                <w:b/>
                <w:sz w:val="26"/>
                <w:szCs w:val="26"/>
              </w:rPr>
              <w:t>īn</w:t>
            </w:r>
            <w:r w:rsidR="001E4BA9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1296A959" w14:textId="30C7C008" w:rsidR="00694C38" w:rsidRPr="00F81D01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Thấp kém</w:t>
            </w:r>
          </w:p>
        </w:tc>
        <w:tc>
          <w:tcPr>
            <w:tcW w:w="3600" w:type="dxa"/>
            <w:vAlign w:val="center"/>
          </w:tcPr>
          <w:p w14:paraId="38EB6BBD" w14:textId="1C321A2D" w:rsidR="00694C38" w:rsidRPr="00C230B8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694C38" w:rsidRPr="000C3FF7" w14:paraId="54114434" w14:textId="77777777" w:rsidTr="00B66EA5">
        <w:trPr>
          <w:trHeight w:val="105"/>
        </w:trPr>
        <w:tc>
          <w:tcPr>
            <w:tcW w:w="708" w:type="dxa"/>
            <w:vAlign w:val="center"/>
          </w:tcPr>
          <w:p w14:paraId="65A76AE2" w14:textId="11A81558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902" w:type="dxa"/>
            <w:vAlign w:val="center"/>
          </w:tcPr>
          <w:p w14:paraId="62BC4554" w14:textId="0B0068CB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G</w:t>
            </w:r>
            <w:r w:rsidRPr="00BC0140">
              <w:rPr>
                <w:b/>
                <w:sz w:val="26"/>
                <w:szCs w:val="26"/>
              </w:rPr>
              <w:t>amm</w:t>
            </w:r>
            <w:r w:rsidR="001E4BA9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6BBC9090" w14:textId="0E87BC2E" w:rsidR="00694C38" w:rsidRPr="00F81D01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Tầm thường</w:t>
            </w:r>
          </w:p>
        </w:tc>
        <w:tc>
          <w:tcPr>
            <w:tcW w:w="3600" w:type="dxa"/>
            <w:vAlign w:val="center"/>
          </w:tcPr>
          <w:p w14:paraId="3C02D77A" w14:textId="2ED81C03" w:rsidR="00694C38" w:rsidRPr="00F606C6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94C38" w:rsidRPr="000C3FF7" w14:paraId="6AA6413D" w14:textId="77777777" w:rsidTr="00B66EA5">
        <w:trPr>
          <w:trHeight w:val="105"/>
        </w:trPr>
        <w:tc>
          <w:tcPr>
            <w:tcW w:w="708" w:type="dxa"/>
            <w:vAlign w:val="center"/>
          </w:tcPr>
          <w:p w14:paraId="35725369" w14:textId="6A0742B7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902" w:type="dxa"/>
            <w:vAlign w:val="center"/>
          </w:tcPr>
          <w:p w14:paraId="7DF6B8C9" w14:textId="3F962F47" w:rsidR="00694C38" w:rsidRPr="00BC0140" w:rsidRDefault="00694C38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othujjanik</w:t>
            </w:r>
            <w:r w:rsidR="001E4BA9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7D1BE875" w14:textId="4F7B3D37" w:rsidR="00694C38" w:rsidRPr="00F81D01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Thuộc về phàm nhân, đặc trưng của phàm</w:t>
            </w:r>
            <w:r w:rsidR="00B301E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lastRenderedPageBreak/>
              <w:t>nhân</w:t>
            </w:r>
          </w:p>
        </w:tc>
        <w:tc>
          <w:tcPr>
            <w:tcW w:w="3600" w:type="dxa"/>
            <w:vAlign w:val="center"/>
          </w:tcPr>
          <w:p w14:paraId="32B1D0DB" w14:textId="21C57DF4" w:rsidR="00694C38" w:rsidRPr="00F606C6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Tính</w:t>
            </w:r>
          </w:p>
        </w:tc>
      </w:tr>
      <w:tr w:rsidR="00694C38" w:rsidRPr="000C3FF7" w14:paraId="015C3D24" w14:textId="77777777" w:rsidTr="00B66EA5">
        <w:trPr>
          <w:trHeight w:val="104"/>
        </w:trPr>
        <w:tc>
          <w:tcPr>
            <w:tcW w:w="708" w:type="dxa"/>
            <w:vAlign w:val="center"/>
          </w:tcPr>
          <w:p w14:paraId="0721BFA5" w14:textId="786D9C95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902" w:type="dxa"/>
            <w:vAlign w:val="center"/>
          </w:tcPr>
          <w:p w14:paraId="34C1C16F" w14:textId="39C75529" w:rsidR="00694C38" w:rsidRPr="00BC0140" w:rsidRDefault="001E4BA9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</w:t>
            </w:r>
            <w:r w:rsidR="00694C38" w:rsidRPr="00BC0140">
              <w:rPr>
                <w:b/>
                <w:sz w:val="26"/>
                <w:szCs w:val="26"/>
              </w:rPr>
              <w:t>riy</w:t>
            </w: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08268469" w14:textId="62840796" w:rsidR="00694C38" w:rsidRPr="00F81D01" w:rsidRDefault="001E4BA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Thánh thiện, cao thượng</w:t>
            </w:r>
          </w:p>
        </w:tc>
        <w:tc>
          <w:tcPr>
            <w:tcW w:w="3600" w:type="dxa"/>
            <w:vAlign w:val="center"/>
          </w:tcPr>
          <w:p w14:paraId="48B275C1" w14:textId="23BA437B" w:rsidR="00694C38" w:rsidRPr="00F606C6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D35B8B" w:rsidRPr="000C3FF7" w14:paraId="6D7DE16C" w14:textId="77777777" w:rsidTr="00D35B8B">
        <w:trPr>
          <w:trHeight w:val="373"/>
        </w:trPr>
        <w:tc>
          <w:tcPr>
            <w:tcW w:w="708" w:type="dxa"/>
            <w:vAlign w:val="center"/>
          </w:tcPr>
          <w:p w14:paraId="4AA24141" w14:textId="10837295" w:rsidR="00D35B8B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902" w:type="dxa"/>
            <w:vAlign w:val="center"/>
          </w:tcPr>
          <w:p w14:paraId="4DAE36C7" w14:textId="0E09B386" w:rsidR="00D35B8B" w:rsidRPr="00BC0140" w:rsidRDefault="00D35B8B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Attho</w:t>
            </w:r>
          </w:p>
        </w:tc>
        <w:tc>
          <w:tcPr>
            <w:tcW w:w="2790" w:type="dxa"/>
            <w:vAlign w:val="center"/>
          </w:tcPr>
          <w:p w14:paraId="2F783F45" w14:textId="52604F89" w:rsidR="00D35B8B" w:rsidRPr="00F81D01" w:rsidRDefault="00D35B8B" w:rsidP="00C029BA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Mục đích, ý nghĩa, lợi ích</w:t>
            </w:r>
          </w:p>
        </w:tc>
        <w:tc>
          <w:tcPr>
            <w:tcW w:w="3600" w:type="dxa"/>
            <w:vAlign w:val="center"/>
          </w:tcPr>
          <w:p w14:paraId="7199A3E4" w14:textId="0EEE2686" w:rsidR="00D35B8B" w:rsidRDefault="00D35B8B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  <w:p w14:paraId="331FFEC7" w14:textId="5FC81B98" w:rsidR="00D35B8B" w:rsidRPr="00F606C6" w:rsidRDefault="00D35B8B" w:rsidP="00C029BA">
            <w:pPr>
              <w:rPr>
                <w:sz w:val="26"/>
                <w:szCs w:val="26"/>
              </w:rPr>
            </w:pPr>
          </w:p>
        </w:tc>
      </w:tr>
      <w:tr w:rsidR="00D35B8B" w:rsidRPr="000C3FF7" w14:paraId="436DE526" w14:textId="77777777" w:rsidTr="00B66EA5">
        <w:trPr>
          <w:trHeight w:val="373"/>
        </w:trPr>
        <w:tc>
          <w:tcPr>
            <w:tcW w:w="708" w:type="dxa"/>
            <w:vAlign w:val="center"/>
          </w:tcPr>
          <w:p w14:paraId="0000B02F" w14:textId="3A76F6C8" w:rsidR="00D35B8B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902" w:type="dxa"/>
            <w:vAlign w:val="center"/>
          </w:tcPr>
          <w:p w14:paraId="3573A8DB" w14:textId="35CEDB7F" w:rsidR="00D35B8B" w:rsidRDefault="00D35B8B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Saṃhita</w:t>
            </w:r>
          </w:p>
        </w:tc>
        <w:tc>
          <w:tcPr>
            <w:tcW w:w="2790" w:type="dxa"/>
            <w:vAlign w:val="center"/>
          </w:tcPr>
          <w:p w14:paraId="3121B2BA" w14:textId="5C758380" w:rsidR="00D35B8B" w:rsidRPr="00D35B8B" w:rsidRDefault="00D35B8B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Liên hệ với, có</w:t>
            </w:r>
          </w:p>
        </w:tc>
        <w:tc>
          <w:tcPr>
            <w:tcW w:w="3600" w:type="dxa"/>
            <w:vAlign w:val="center"/>
          </w:tcPr>
          <w:p w14:paraId="74D250AD" w14:textId="0091630F" w:rsidR="00D35B8B" w:rsidRDefault="00D35B8B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9B113A" w:rsidRPr="000C3FF7" w14:paraId="601A1E8C" w14:textId="77777777" w:rsidTr="009B113A">
        <w:trPr>
          <w:trHeight w:val="359"/>
        </w:trPr>
        <w:tc>
          <w:tcPr>
            <w:tcW w:w="708" w:type="dxa"/>
            <w:vAlign w:val="center"/>
          </w:tcPr>
          <w:p w14:paraId="113DD0DE" w14:textId="1ACDDF14" w:rsidR="009B113A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1902" w:type="dxa"/>
            <w:vAlign w:val="center"/>
          </w:tcPr>
          <w:p w14:paraId="0B828608" w14:textId="479F4A4F" w:rsidR="009B113A" w:rsidRPr="00BC0140" w:rsidRDefault="009B113A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Attan</w:t>
            </w:r>
          </w:p>
        </w:tc>
        <w:tc>
          <w:tcPr>
            <w:tcW w:w="2790" w:type="dxa"/>
            <w:vAlign w:val="center"/>
          </w:tcPr>
          <w:p w14:paraId="295C88EB" w14:textId="74EACEFF" w:rsidR="009B113A" w:rsidRPr="00F81D01" w:rsidRDefault="009B113A" w:rsidP="00C029BA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Bản thân, ngã</w:t>
            </w:r>
          </w:p>
        </w:tc>
        <w:tc>
          <w:tcPr>
            <w:tcW w:w="3600" w:type="dxa"/>
            <w:vAlign w:val="center"/>
          </w:tcPr>
          <w:p w14:paraId="5DFD790F" w14:textId="50F5DE35" w:rsidR="009B113A" w:rsidRPr="00F606C6" w:rsidRDefault="009B113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9B113A" w:rsidRPr="000C3FF7" w14:paraId="6D0C9AB0" w14:textId="77777777" w:rsidTr="00B66EA5">
        <w:trPr>
          <w:trHeight w:val="560"/>
        </w:trPr>
        <w:tc>
          <w:tcPr>
            <w:tcW w:w="708" w:type="dxa"/>
            <w:vAlign w:val="center"/>
          </w:tcPr>
          <w:p w14:paraId="2285C4D6" w14:textId="2EFA726A" w:rsidR="009B113A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902" w:type="dxa"/>
            <w:vAlign w:val="center"/>
          </w:tcPr>
          <w:p w14:paraId="00DD0D01" w14:textId="3ECDDA27" w:rsidR="009B113A" w:rsidRDefault="009B113A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Kilamatho</w:t>
            </w:r>
          </w:p>
        </w:tc>
        <w:tc>
          <w:tcPr>
            <w:tcW w:w="2790" w:type="dxa"/>
            <w:vAlign w:val="center"/>
          </w:tcPr>
          <w:p w14:paraId="3B4888E0" w14:textId="71BCA671" w:rsidR="009B113A" w:rsidRPr="009B113A" w:rsidRDefault="009B113A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mệt nhọc, sự kiệt sức</w:t>
            </w:r>
          </w:p>
        </w:tc>
        <w:tc>
          <w:tcPr>
            <w:tcW w:w="3600" w:type="dxa"/>
            <w:vAlign w:val="center"/>
          </w:tcPr>
          <w:p w14:paraId="68B7C4FA" w14:textId="74C626DF" w:rsidR="009B113A" w:rsidRDefault="009B113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4C38" w:rsidRPr="000C3FF7" w14:paraId="56F43E36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6512C27D" w14:textId="0BC7BDF8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1902" w:type="dxa"/>
            <w:vAlign w:val="center"/>
          </w:tcPr>
          <w:p w14:paraId="1BBC2940" w14:textId="1388E763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D</w:t>
            </w:r>
            <w:r w:rsidRPr="00BC0140">
              <w:rPr>
                <w:b/>
                <w:sz w:val="26"/>
                <w:szCs w:val="26"/>
              </w:rPr>
              <w:t>ukkh</w:t>
            </w:r>
            <w:r w:rsidR="00EF2994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1C874F0C" w14:textId="56DD3A7F" w:rsidR="00694C38" w:rsidRPr="00F81D01" w:rsidRDefault="00EF2994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Khổ</w:t>
            </w:r>
          </w:p>
        </w:tc>
        <w:tc>
          <w:tcPr>
            <w:tcW w:w="3600" w:type="dxa"/>
            <w:vAlign w:val="center"/>
          </w:tcPr>
          <w:p w14:paraId="0DF04E30" w14:textId="1F2400CC" w:rsidR="00694C38" w:rsidRPr="001E7CA9" w:rsidRDefault="00EF2994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94C38" w:rsidRPr="003570D0" w14:paraId="0DA0416A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73036EFD" w14:textId="1D75B4B0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1902" w:type="dxa"/>
            <w:vAlign w:val="center"/>
          </w:tcPr>
          <w:p w14:paraId="6F5DF6E8" w14:textId="77777777" w:rsidR="00694C38" w:rsidRDefault="00D25095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So/taṃ~tad/</w:t>
            </w:r>
          </w:p>
          <w:p w14:paraId="2538BAAE" w14:textId="1DB344A0" w:rsidR="00D25095" w:rsidRDefault="00D25095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Sā</w:t>
            </w:r>
          </w:p>
          <w:p w14:paraId="65C5C3CA" w14:textId="7F0A95F5" w:rsidR="00D25095" w:rsidRPr="00BC0140" w:rsidRDefault="00D25095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Eso/etaṃ~etad/esā</w:t>
            </w:r>
          </w:p>
        </w:tc>
        <w:tc>
          <w:tcPr>
            <w:tcW w:w="2790" w:type="dxa"/>
            <w:vAlign w:val="center"/>
          </w:tcPr>
          <w:p w14:paraId="3101F3C0" w14:textId="0DD74A17" w:rsidR="00694C38" w:rsidRDefault="00D2509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ấy, vật ấy</w:t>
            </w:r>
          </w:p>
          <w:p w14:paraId="6EF4FB2A" w14:textId="2F2C37FD" w:rsidR="00694C38" w:rsidRPr="00F81D01" w:rsidRDefault="00694C38" w:rsidP="00C029BA">
            <w:pPr>
              <w:rPr>
                <w:sz w:val="26"/>
                <w:szCs w:val="26"/>
              </w:rPr>
            </w:pPr>
          </w:p>
        </w:tc>
        <w:tc>
          <w:tcPr>
            <w:tcW w:w="3600" w:type="dxa"/>
            <w:vAlign w:val="center"/>
          </w:tcPr>
          <w:p w14:paraId="475471D8" w14:textId="754C6892" w:rsidR="00694C38" w:rsidRPr="00344398" w:rsidRDefault="00D2509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định, 3</w:t>
            </w:r>
          </w:p>
        </w:tc>
      </w:tr>
      <w:tr w:rsidR="00694C38" w:rsidRPr="003570D0" w14:paraId="238E8C15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57FA4018" w14:textId="186C0F50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1902" w:type="dxa"/>
            <w:vAlign w:val="center"/>
          </w:tcPr>
          <w:p w14:paraId="3679C896" w14:textId="69F132FE" w:rsidR="00694C38" w:rsidRPr="00BC0140" w:rsidRDefault="00694C38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</w:t>
            </w:r>
            <w:r w:rsidRPr="00BC0140">
              <w:rPr>
                <w:b/>
                <w:sz w:val="26"/>
                <w:szCs w:val="26"/>
              </w:rPr>
              <w:t>bh</w:t>
            </w:r>
            <w:r w:rsidR="007C4B9B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790" w:type="dxa"/>
            <w:vAlign w:val="center"/>
          </w:tcPr>
          <w:p w14:paraId="79110399" w14:textId="7BA9ECE0" w:rsidR="00694C38" w:rsidRPr="00F81D01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Cả hai</w:t>
            </w:r>
            <w:r w:rsidR="007C4B9B">
              <w:rPr>
                <w:sz w:val="26"/>
                <w:szCs w:val="26"/>
              </w:rPr>
              <w:t xml:space="preserve"> [trực bổ cách, số nhiều, nam tính]</w:t>
            </w:r>
          </w:p>
        </w:tc>
        <w:tc>
          <w:tcPr>
            <w:tcW w:w="3600" w:type="dxa"/>
            <w:vAlign w:val="center"/>
          </w:tcPr>
          <w:p w14:paraId="1CC3EE02" w14:textId="638A3FE5" w:rsidR="00694C38" w:rsidRPr="00344398" w:rsidRDefault="00906F1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94C38" w:rsidRPr="000C3FF7" w14:paraId="0709E3E8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2EA0D4CD" w14:textId="42B11078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1902" w:type="dxa"/>
            <w:vAlign w:val="center"/>
          </w:tcPr>
          <w:p w14:paraId="6B1087C6" w14:textId="776FB292" w:rsidR="00694C38" w:rsidRPr="00BC0140" w:rsidRDefault="007C4B9B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U</w:t>
            </w:r>
            <w:r w:rsidR="00694C38" w:rsidRPr="00BC0140">
              <w:rPr>
                <w:b/>
                <w:sz w:val="26"/>
                <w:szCs w:val="26"/>
              </w:rPr>
              <w:t>pagamma</w:t>
            </w:r>
          </w:p>
        </w:tc>
        <w:tc>
          <w:tcPr>
            <w:tcW w:w="2790" w:type="dxa"/>
            <w:vAlign w:val="center"/>
          </w:tcPr>
          <w:p w14:paraId="7435A5D2" w14:textId="53C8CC23" w:rsidR="00694C38" w:rsidRPr="00BD24C1" w:rsidRDefault="00BD24C1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 đến</w:t>
            </w:r>
          </w:p>
        </w:tc>
        <w:tc>
          <w:tcPr>
            <w:tcW w:w="3600" w:type="dxa"/>
            <w:vAlign w:val="center"/>
          </w:tcPr>
          <w:p w14:paraId="492762E6" w14:textId="4A07BF65" w:rsidR="00694C38" w:rsidRPr="00C230B8" w:rsidRDefault="00016FE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biến</w:t>
            </w:r>
          </w:p>
        </w:tc>
      </w:tr>
      <w:tr w:rsidR="00694C38" w:rsidRPr="000C3FF7" w14:paraId="061CEADE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2178E04C" w14:textId="0D2F173C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1902" w:type="dxa"/>
            <w:vAlign w:val="center"/>
          </w:tcPr>
          <w:p w14:paraId="3541931C" w14:textId="733C280D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M</w:t>
            </w:r>
            <w:r w:rsidRPr="00BC0140">
              <w:rPr>
                <w:b/>
                <w:sz w:val="26"/>
                <w:szCs w:val="26"/>
              </w:rPr>
              <w:t>ajjhim</w:t>
            </w:r>
            <w:r w:rsidR="00016FE7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2FB5684C" w14:textId="08EADDCC" w:rsidR="00694C38" w:rsidRPr="00082203" w:rsidRDefault="00016FE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Giữa, chính giữa</w:t>
            </w:r>
          </w:p>
        </w:tc>
        <w:tc>
          <w:tcPr>
            <w:tcW w:w="3600" w:type="dxa"/>
            <w:vAlign w:val="center"/>
          </w:tcPr>
          <w:p w14:paraId="5D6EFE41" w14:textId="31C7B707" w:rsidR="00694C38" w:rsidRPr="00C230B8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94C38" w:rsidRPr="000C3FF7" w14:paraId="510EF1A6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1E6B05AA" w14:textId="2E0EC71C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1902" w:type="dxa"/>
            <w:vAlign w:val="center"/>
          </w:tcPr>
          <w:p w14:paraId="0AC51B62" w14:textId="55C5625B" w:rsidR="00694C38" w:rsidRPr="00BC0140" w:rsidRDefault="00694C38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aṭipadā</w:t>
            </w:r>
          </w:p>
        </w:tc>
        <w:tc>
          <w:tcPr>
            <w:tcW w:w="2790" w:type="dxa"/>
            <w:vAlign w:val="center"/>
          </w:tcPr>
          <w:p w14:paraId="46B84329" w14:textId="30C37110" w:rsidR="00694C38" w:rsidRPr="00082203" w:rsidRDefault="00016FE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thực hành, phương pháp, cách thứ</w:t>
            </w:r>
            <w:r w:rsidR="004F1DD5">
              <w:rPr>
                <w:sz w:val="26"/>
                <w:szCs w:val="26"/>
              </w:rPr>
              <w:t>c</w:t>
            </w:r>
          </w:p>
        </w:tc>
        <w:tc>
          <w:tcPr>
            <w:tcW w:w="3600" w:type="dxa"/>
            <w:vAlign w:val="center"/>
          </w:tcPr>
          <w:p w14:paraId="25F55D74" w14:textId="612FB78F" w:rsidR="00694C38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</w:t>
            </w:r>
            <w:r w:rsidR="00016FE7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nữ</w:t>
            </w:r>
          </w:p>
        </w:tc>
      </w:tr>
      <w:tr w:rsidR="00694C38" w:rsidRPr="000C3FF7" w14:paraId="16767784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45594439" w14:textId="019D7603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44</w:t>
            </w:r>
          </w:p>
        </w:tc>
        <w:tc>
          <w:tcPr>
            <w:tcW w:w="1902" w:type="dxa"/>
            <w:vAlign w:val="center"/>
          </w:tcPr>
          <w:p w14:paraId="0C9B0D29" w14:textId="0037F88B" w:rsidR="00694C38" w:rsidRPr="00BC0140" w:rsidRDefault="00694C38" w:rsidP="00C029BA">
            <w:pPr>
              <w:rPr>
                <w:b/>
                <w:sz w:val="26"/>
                <w:szCs w:val="26"/>
              </w:rPr>
            </w:pPr>
            <w:r w:rsidRPr="00BC0140">
              <w:rPr>
                <w:b/>
                <w:sz w:val="26"/>
                <w:szCs w:val="26"/>
              </w:rPr>
              <w:t>Tathāgat</w:t>
            </w:r>
            <w:r w:rsidR="004F1DD5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790" w:type="dxa"/>
            <w:vAlign w:val="center"/>
          </w:tcPr>
          <w:p w14:paraId="33549831" w14:textId="5394654C" w:rsidR="00694C38" w:rsidRPr="00082203" w:rsidRDefault="004F1DD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Như Lai</w:t>
            </w:r>
          </w:p>
        </w:tc>
        <w:tc>
          <w:tcPr>
            <w:tcW w:w="3600" w:type="dxa"/>
            <w:vAlign w:val="center"/>
          </w:tcPr>
          <w:p w14:paraId="4F5F4F6A" w14:textId="50331AB5" w:rsidR="00694C38" w:rsidRDefault="004F1DD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4C38" w:rsidRPr="000C3FF7" w14:paraId="3DCEE334" w14:textId="77777777" w:rsidTr="00B66EA5">
        <w:trPr>
          <w:trHeight w:val="105"/>
        </w:trPr>
        <w:tc>
          <w:tcPr>
            <w:tcW w:w="708" w:type="dxa"/>
            <w:vAlign w:val="center"/>
          </w:tcPr>
          <w:p w14:paraId="59D3CCE8" w14:textId="6E3963C8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45</w:t>
            </w:r>
          </w:p>
        </w:tc>
        <w:tc>
          <w:tcPr>
            <w:tcW w:w="1902" w:type="dxa"/>
            <w:vAlign w:val="center"/>
          </w:tcPr>
          <w:p w14:paraId="2D68C4D6" w14:textId="7F19CD5B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</w:t>
            </w:r>
            <w:r w:rsidRPr="00BC0140">
              <w:rPr>
                <w:b/>
                <w:sz w:val="26"/>
                <w:szCs w:val="26"/>
              </w:rPr>
              <w:t>bhisambuddh</w:t>
            </w:r>
            <w:r w:rsidR="004A3FB1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  <w:vAlign w:val="center"/>
          </w:tcPr>
          <w:p w14:paraId="27541671" w14:textId="6F78AC15" w:rsidR="00694C38" w:rsidRPr="00F81D01" w:rsidRDefault="004A3FB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giác ngộ hoàn toàn tột bật</w:t>
            </w:r>
          </w:p>
        </w:tc>
        <w:tc>
          <w:tcPr>
            <w:tcW w:w="3600" w:type="dxa"/>
            <w:vAlign w:val="center"/>
          </w:tcPr>
          <w:p w14:paraId="5FEDB894" w14:textId="4D6AA831" w:rsidR="00694C38" w:rsidRPr="00344398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1538FA" w:rsidRPr="000C3FF7" w14:paraId="6B9D5702" w14:textId="77777777" w:rsidTr="001538FA">
        <w:trPr>
          <w:trHeight w:val="94"/>
        </w:trPr>
        <w:tc>
          <w:tcPr>
            <w:tcW w:w="708" w:type="dxa"/>
            <w:vAlign w:val="center"/>
          </w:tcPr>
          <w:p w14:paraId="44EF08C6" w14:textId="1F25FF23" w:rsidR="001538FA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46</w:t>
            </w:r>
          </w:p>
        </w:tc>
        <w:tc>
          <w:tcPr>
            <w:tcW w:w="1902" w:type="dxa"/>
            <w:vAlign w:val="center"/>
          </w:tcPr>
          <w:p w14:paraId="21306754" w14:textId="43580844" w:rsidR="001538FA" w:rsidRPr="00BC0140" w:rsidRDefault="001538FA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BC0140">
              <w:rPr>
                <w:b/>
                <w:sz w:val="26"/>
                <w:szCs w:val="26"/>
              </w:rPr>
              <w:t>akkhu</w:t>
            </w:r>
          </w:p>
        </w:tc>
        <w:tc>
          <w:tcPr>
            <w:tcW w:w="2790" w:type="dxa"/>
            <w:vAlign w:val="center"/>
          </w:tcPr>
          <w:p w14:paraId="58F8BB5C" w14:textId="1B1AB1AB" w:rsidR="001538FA" w:rsidRPr="001538FA" w:rsidRDefault="001538FA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Con mắt</w:t>
            </w:r>
          </w:p>
        </w:tc>
        <w:tc>
          <w:tcPr>
            <w:tcW w:w="3600" w:type="dxa"/>
            <w:vAlign w:val="center"/>
          </w:tcPr>
          <w:p w14:paraId="59389AF4" w14:textId="7D9187E9" w:rsidR="001538FA" w:rsidRPr="00344398" w:rsidRDefault="001538F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1538FA" w:rsidRPr="000C3FF7" w14:paraId="02372F7D" w14:textId="77777777" w:rsidTr="00B66EA5">
        <w:trPr>
          <w:trHeight w:val="94"/>
        </w:trPr>
        <w:tc>
          <w:tcPr>
            <w:tcW w:w="708" w:type="dxa"/>
            <w:vAlign w:val="center"/>
          </w:tcPr>
          <w:p w14:paraId="3EB21348" w14:textId="60E1C4D6" w:rsidR="001538FA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1902" w:type="dxa"/>
            <w:vAlign w:val="center"/>
          </w:tcPr>
          <w:p w14:paraId="509A98A2" w14:textId="40C36A32" w:rsidR="001538FA" w:rsidRDefault="001538FA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Karaṇa</w:t>
            </w:r>
          </w:p>
        </w:tc>
        <w:tc>
          <w:tcPr>
            <w:tcW w:w="2790" w:type="dxa"/>
            <w:vAlign w:val="center"/>
          </w:tcPr>
          <w:p w14:paraId="55DE52C5" w14:textId="0E903F61" w:rsidR="001538FA" w:rsidRDefault="001538FA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Tạo ra, làm nên, sinh ra [nữ tính là karaṇī]</w:t>
            </w:r>
          </w:p>
        </w:tc>
        <w:tc>
          <w:tcPr>
            <w:tcW w:w="3600" w:type="dxa"/>
            <w:vAlign w:val="center"/>
          </w:tcPr>
          <w:p w14:paraId="4D1A3A30" w14:textId="2373F3F8" w:rsidR="001538FA" w:rsidRDefault="001538F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94C38" w:rsidRPr="00B25E1E" w14:paraId="02B222FD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0E1FD5CD" w14:textId="247D9890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48</w:t>
            </w:r>
          </w:p>
        </w:tc>
        <w:tc>
          <w:tcPr>
            <w:tcW w:w="1902" w:type="dxa"/>
            <w:vAlign w:val="center"/>
          </w:tcPr>
          <w:p w14:paraId="7659C680" w14:textId="15200778" w:rsidR="00694C38" w:rsidRPr="00BC0140" w:rsidRDefault="001538FA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Ñ</w:t>
            </w:r>
            <w:r w:rsidR="00694C38" w:rsidRPr="00BC0140">
              <w:rPr>
                <w:b/>
                <w:sz w:val="26"/>
                <w:szCs w:val="26"/>
              </w:rPr>
              <w:t>āṇa</w:t>
            </w:r>
            <w:r>
              <w:rPr>
                <w:b/>
                <w:sz w:val="26"/>
                <w:szCs w:val="26"/>
              </w:rPr>
              <w:t>ṃ</w:t>
            </w:r>
          </w:p>
        </w:tc>
        <w:tc>
          <w:tcPr>
            <w:tcW w:w="2790" w:type="dxa"/>
            <w:vAlign w:val="center"/>
          </w:tcPr>
          <w:p w14:paraId="6D212312" w14:textId="72F2738E" w:rsidR="00694C38" w:rsidRPr="00F81D01" w:rsidRDefault="001538FA" w:rsidP="00C029BA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Trí</w:t>
            </w:r>
          </w:p>
        </w:tc>
        <w:tc>
          <w:tcPr>
            <w:tcW w:w="3600" w:type="dxa"/>
            <w:vAlign w:val="center"/>
          </w:tcPr>
          <w:p w14:paraId="2B4B4C12" w14:textId="001E50DC" w:rsidR="00694C38" w:rsidRPr="001F0197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694C38" w:rsidRPr="000C3FF7" w14:paraId="18C7BCBC" w14:textId="77777777" w:rsidTr="00B66EA5">
        <w:trPr>
          <w:trHeight w:val="105"/>
        </w:trPr>
        <w:tc>
          <w:tcPr>
            <w:tcW w:w="708" w:type="dxa"/>
            <w:vAlign w:val="center"/>
          </w:tcPr>
          <w:p w14:paraId="06F4EC3A" w14:textId="5A471D24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1902" w:type="dxa"/>
            <w:vAlign w:val="center"/>
          </w:tcPr>
          <w:p w14:paraId="7D1715E8" w14:textId="0DFAB91D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U</w:t>
            </w:r>
            <w:r w:rsidRPr="00BC0140">
              <w:rPr>
                <w:b/>
                <w:sz w:val="26"/>
                <w:szCs w:val="26"/>
              </w:rPr>
              <w:t>pasam</w:t>
            </w:r>
            <w:r w:rsidR="00E05F45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790" w:type="dxa"/>
            <w:vAlign w:val="center"/>
          </w:tcPr>
          <w:p w14:paraId="79B055E3" w14:textId="450106CD" w:rsidR="00694C38" w:rsidRPr="00F81D01" w:rsidRDefault="00E05F4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an tịnh</w:t>
            </w:r>
          </w:p>
        </w:tc>
        <w:tc>
          <w:tcPr>
            <w:tcW w:w="3600" w:type="dxa"/>
            <w:vAlign w:val="center"/>
          </w:tcPr>
          <w:p w14:paraId="7CDBD6AE" w14:textId="12C16494" w:rsidR="00694C38" w:rsidRPr="001F0197" w:rsidRDefault="00694C3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Danh, </w:t>
            </w:r>
            <w:r w:rsidR="00E05F45">
              <w:rPr>
                <w:sz w:val="26"/>
                <w:szCs w:val="26"/>
              </w:rPr>
              <w:t>nam</w:t>
            </w:r>
          </w:p>
        </w:tc>
      </w:tr>
      <w:tr w:rsidR="00694C38" w:rsidRPr="00976A67" w14:paraId="448F6154" w14:textId="77777777" w:rsidTr="00B66EA5">
        <w:trPr>
          <w:trHeight w:val="104"/>
        </w:trPr>
        <w:tc>
          <w:tcPr>
            <w:tcW w:w="708" w:type="dxa"/>
            <w:vAlign w:val="center"/>
          </w:tcPr>
          <w:p w14:paraId="41A044F3" w14:textId="2D852584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1902" w:type="dxa"/>
            <w:vAlign w:val="center"/>
          </w:tcPr>
          <w:p w14:paraId="3C81F126" w14:textId="29A7CA49" w:rsidR="00E05F45" w:rsidRPr="00BC0140" w:rsidRDefault="00694C38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  <w:r w:rsidRPr="00BC0140">
              <w:rPr>
                <w:b/>
                <w:sz w:val="26"/>
                <w:szCs w:val="26"/>
              </w:rPr>
              <w:t>bhiññ</w:t>
            </w:r>
            <w:r w:rsidR="00E05F45">
              <w:rPr>
                <w:b/>
                <w:sz w:val="26"/>
                <w:szCs w:val="26"/>
              </w:rPr>
              <w:t>ā</w:t>
            </w:r>
          </w:p>
        </w:tc>
        <w:tc>
          <w:tcPr>
            <w:tcW w:w="2790" w:type="dxa"/>
            <w:vAlign w:val="center"/>
          </w:tcPr>
          <w:p w14:paraId="600D1499" w14:textId="01BA8C9F" w:rsidR="00694C38" w:rsidRPr="00F81D01" w:rsidRDefault="00E05F4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Thắng trí</w:t>
            </w:r>
          </w:p>
        </w:tc>
        <w:tc>
          <w:tcPr>
            <w:tcW w:w="3600" w:type="dxa"/>
            <w:vAlign w:val="center"/>
          </w:tcPr>
          <w:p w14:paraId="70DC0A98" w14:textId="7E1E01E1" w:rsidR="00694C38" w:rsidRPr="006124F6" w:rsidRDefault="00E05F4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694C38" w:rsidRPr="000C3FF7" w14:paraId="36707B77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4B95B3F3" w14:textId="6E1AFD37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51</w:t>
            </w:r>
          </w:p>
        </w:tc>
        <w:tc>
          <w:tcPr>
            <w:tcW w:w="1902" w:type="dxa"/>
            <w:vAlign w:val="center"/>
          </w:tcPr>
          <w:p w14:paraId="49254259" w14:textId="196816BA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ambodh</w:t>
            </w:r>
            <w:r w:rsidR="00857803">
              <w:rPr>
                <w:b/>
                <w:sz w:val="26"/>
                <w:szCs w:val="26"/>
              </w:rPr>
              <w:t>aṃ</w:t>
            </w:r>
          </w:p>
        </w:tc>
        <w:tc>
          <w:tcPr>
            <w:tcW w:w="2790" w:type="dxa"/>
            <w:vAlign w:val="center"/>
          </w:tcPr>
          <w:p w14:paraId="356F3EB4" w14:textId="38C47EA4" w:rsidR="00690C2F" w:rsidRPr="00F81D01" w:rsidRDefault="00E05F4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Toàn giác</w:t>
            </w:r>
          </w:p>
        </w:tc>
        <w:tc>
          <w:tcPr>
            <w:tcW w:w="3600" w:type="dxa"/>
            <w:vAlign w:val="center"/>
          </w:tcPr>
          <w:p w14:paraId="07C5483A" w14:textId="68929184" w:rsidR="00694C38" w:rsidRPr="006124F6" w:rsidRDefault="00690C2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4C38" w:rsidRPr="00BC3331" w14:paraId="02D94BF3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143D4605" w14:textId="3A1BDD4A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52</w:t>
            </w:r>
          </w:p>
        </w:tc>
        <w:tc>
          <w:tcPr>
            <w:tcW w:w="1902" w:type="dxa"/>
            <w:vAlign w:val="center"/>
          </w:tcPr>
          <w:p w14:paraId="0DB3F3BA" w14:textId="7441027A" w:rsidR="00694C38" w:rsidRPr="00BC0140" w:rsidRDefault="00694C3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N</w:t>
            </w:r>
            <w:r w:rsidR="00690C2F">
              <w:rPr>
                <w:b/>
                <w:sz w:val="26"/>
                <w:szCs w:val="26"/>
              </w:rPr>
              <w:t>ibbān</w:t>
            </w:r>
            <w:r w:rsidR="00857803">
              <w:rPr>
                <w:b/>
                <w:sz w:val="26"/>
                <w:szCs w:val="26"/>
              </w:rPr>
              <w:t>aṃ</w:t>
            </w:r>
          </w:p>
        </w:tc>
        <w:tc>
          <w:tcPr>
            <w:tcW w:w="2790" w:type="dxa"/>
            <w:vAlign w:val="center"/>
          </w:tcPr>
          <w:p w14:paraId="4B99EC1A" w14:textId="7D090764" w:rsidR="00690C2F" w:rsidRPr="00F81D01" w:rsidRDefault="00690C2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Niết Bàn</w:t>
            </w:r>
          </w:p>
        </w:tc>
        <w:tc>
          <w:tcPr>
            <w:tcW w:w="3600" w:type="dxa"/>
            <w:vAlign w:val="center"/>
          </w:tcPr>
          <w:p w14:paraId="6B0390DD" w14:textId="4FE99270" w:rsidR="00694C38" w:rsidRPr="00717849" w:rsidRDefault="00690C2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694C38" w:rsidRPr="000C3FF7" w14:paraId="620B8B4A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65435EB3" w14:textId="15871FC1" w:rsidR="00694C3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53</w:t>
            </w:r>
          </w:p>
        </w:tc>
        <w:tc>
          <w:tcPr>
            <w:tcW w:w="1902" w:type="dxa"/>
            <w:vAlign w:val="center"/>
          </w:tcPr>
          <w:p w14:paraId="6494E66C" w14:textId="59D918C4" w:rsidR="00694C38" w:rsidRPr="00BC0140" w:rsidRDefault="00694C38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aṃvattati</w:t>
            </w:r>
          </w:p>
        </w:tc>
        <w:tc>
          <w:tcPr>
            <w:tcW w:w="2790" w:type="dxa"/>
            <w:vAlign w:val="center"/>
          </w:tcPr>
          <w:p w14:paraId="3F58B592" w14:textId="45AF08AD" w:rsidR="00694C38" w:rsidRPr="00F81D01" w:rsidRDefault="0085780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Dẫn tới, đưa tới</w:t>
            </w:r>
          </w:p>
        </w:tc>
        <w:tc>
          <w:tcPr>
            <w:tcW w:w="3600" w:type="dxa"/>
            <w:vAlign w:val="center"/>
          </w:tcPr>
          <w:p w14:paraId="493A70F0" w14:textId="76B5A4BA" w:rsidR="00694C38" w:rsidRPr="00690C2F" w:rsidRDefault="00690C2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</w:t>
            </w:r>
            <w:r w:rsidR="00857803">
              <w:rPr>
                <w:sz w:val="26"/>
                <w:szCs w:val="26"/>
              </w:rPr>
              <w:t>, mô tả</w:t>
            </w:r>
          </w:p>
        </w:tc>
      </w:tr>
      <w:tr w:rsidR="00690C2F" w:rsidRPr="000C3FF7" w14:paraId="16777D8D" w14:textId="77777777" w:rsidTr="00B66EA5">
        <w:trPr>
          <w:trHeight w:val="167"/>
        </w:trPr>
        <w:tc>
          <w:tcPr>
            <w:tcW w:w="708" w:type="dxa"/>
            <w:vAlign w:val="center"/>
          </w:tcPr>
          <w:p w14:paraId="12862718" w14:textId="7027346A" w:rsidR="00690C2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54</w:t>
            </w:r>
          </w:p>
        </w:tc>
        <w:tc>
          <w:tcPr>
            <w:tcW w:w="1902" w:type="dxa"/>
          </w:tcPr>
          <w:p w14:paraId="3F967672" w14:textId="4ED71F94" w:rsidR="00690C2F" w:rsidRPr="00BC0140" w:rsidRDefault="00F52D88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Eva</w:t>
            </w:r>
          </w:p>
        </w:tc>
        <w:tc>
          <w:tcPr>
            <w:tcW w:w="2790" w:type="dxa"/>
          </w:tcPr>
          <w:p w14:paraId="0A4ACC22" w14:textId="0C5B8EF5" w:rsidR="00690C2F" w:rsidRPr="00F52D88" w:rsidRDefault="00F52D88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[Nhấn mạnh]</w:t>
            </w:r>
          </w:p>
        </w:tc>
        <w:tc>
          <w:tcPr>
            <w:tcW w:w="3600" w:type="dxa"/>
            <w:vAlign w:val="center"/>
          </w:tcPr>
          <w:p w14:paraId="7285EA39" w14:textId="119AD4FB" w:rsidR="00690C2F" w:rsidRPr="00B47C6D" w:rsidRDefault="00F52D8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F52D88" w:rsidRPr="00CB7C18" w14:paraId="6087A4B7" w14:textId="77777777" w:rsidTr="00F52D88">
        <w:trPr>
          <w:trHeight w:val="94"/>
        </w:trPr>
        <w:tc>
          <w:tcPr>
            <w:tcW w:w="708" w:type="dxa"/>
            <w:vAlign w:val="center"/>
          </w:tcPr>
          <w:p w14:paraId="70A4B98D" w14:textId="07BD6421" w:rsidR="00F52D8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55</w:t>
            </w:r>
          </w:p>
        </w:tc>
        <w:tc>
          <w:tcPr>
            <w:tcW w:w="1902" w:type="dxa"/>
          </w:tcPr>
          <w:p w14:paraId="7A6F4171" w14:textId="57666F5E" w:rsidR="00F52D88" w:rsidRPr="00BC0140" w:rsidRDefault="00F52D88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A</w:t>
            </w:r>
            <w:r w:rsidRPr="00BC0140">
              <w:rPr>
                <w:b/>
                <w:sz w:val="26"/>
                <w:szCs w:val="26"/>
              </w:rPr>
              <w:t>ṭṭha</w:t>
            </w:r>
          </w:p>
        </w:tc>
        <w:tc>
          <w:tcPr>
            <w:tcW w:w="2790" w:type="dxa"/>
          </w:tcPr>
          <w:p w14:paraId="192E898F" w14:textId="03431C2F" w:rsidR="00F52D88" w:rsidRPr="00F52D88" w:rsidRDefault="00F52D88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3600" w:type="dxa"/>
            <w:vAlign w:val="center"/>
          </w:tcPr>
          <w:p w14:paraId="295FF004" w14:textId="62BADC21" w:rsidR="00F52D88" w:rsidRPr="00B47C6D" w:rsidRDefault="00F52D8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</w:p>
        </w:tc>
      </w:tr>
      <w:tr w:rsidR="00F52D88" w:rsidRPr="00CB7C18" w14:paraId="573906A6" w14:textId="77777777" w:rsidTr="00B66EA5">
        <w:trPr>
          <w:trHeight w:val="94"/>
        </w:trPr>
        <w:tc>
          <w:tcPr>
            <w:tcW w:w="708" w:type="dxa"/>
            <w:vAlign w:val="center"/>
          </w:tcPr>
          <w:p w14:paraId="69409F10" w14:textId="1350679A" w:rsidR="00F52D88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56</w:t>
            </w:r>
          </w:p>
        </w:tc>
        <w:tc>
          <w:tcPr>
            <w:tcW w:w="1902" w:type="dxa"/>
          </w:tcPr>
          <w:p w14:paraId="6F232843" w14:textId="6E01A869" w:rsidR="00F52D88" w:rsidRDefault="00F52D88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Aṅgika</w:t>
            </w:r>
          </w:p>
        </w:tc>
        <w:tc>
          <w:tcPr>
            <w:tcW w:w="2790" w:type="dxa"/>
          </w:tcPr>
          <w:p w14:paraId="32CC916B" w14:textId="063C8883" w:rsidR="00F52D88" w:rsidRDefault="00F52D88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Có phần, gồm thành phần</w:t>
            </w:r>
          </w:p>
        </w:tc>
        <w:tc>
          <w:tcPr>
            <w:tcW w:w="3600" w:type="dxa"/>
            <w:vAlign w:val="center"/>
          </w:tcPr>
          <w:p w14:paraId="6CF3921B" w14:textId="6626ABEC" w:rsidR="00F52D88" w:rsidRDefault="00F52D88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90C2F" w:rsidRPr="00CB7C18" w14:paraId="3C0E6B2E" w14:textId="77777777" w:rsidTr="00B66EA5">
        <w:trPr>
          <w:trHeight w:val="104"/>
        </w:trPr>
        <w:tc>
          <w:tcPr>
            <w:tcW w:w="708" w:type="dxa"/>
          </w:tcPr>
          <w:p w14:paraId="5A2BAE27" w14:textId="268742C3" w:rsidR="00690C2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57</w:t>
            </w:r>
          </w:p>
        </w:tc>
        <w:tc>
          <w:tcPr>
            <w:tcW w:w="1902" w:type="dxa"/>
          </w:tcPr>
          <w:p w14:paraId="58C4F69E" w14:textId="5CCE4129" w:rsidR="00690C2F" w:rsidRPr="00BC0140" w:rsidRDefault="00690C2F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M</w:t>
            </w:r>
            <w:r w:rsidRPr="00BC0140">
              <w:rPr>
                <w:b/>
                <w:sz w:val="26"/>
                <w:szCs w:val="26"/>
              </w:rPr>
              <w:t>aggo</w:t>
            </w:r>
          </w:p>
        </w:tc>
        <w:tc>
          <w:tcPr>
            <w:tcW w:w="2790" w:type="dxa"/>
          </w:tcPr>
          <w:p w14:paraId="1735ED2F" w14:textId="749E6675" w:rsidR="00690C2F" w:rsidRPr="00F81D01" w:rsidRDefault="00690C2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 đường, lối đi</w:t>
            </w:r>
          </w:p>
        </w:tc>
        <w:tc>
          <w:tcPr>
            <w:tcW w:w="3600" w:type="dxa"/>
          </w:tcPr>
          <w:p w14:paraId="0AD8D921" w14:textId="6BA42E47" w:rsidR="00690C2F" w:rsidRPr="00B47C6D" w:rsidRDefault="00690C2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0C2F" w:rsidRPr="00EE541C" w14:paraId="5B176842" w14:textId="77777777" w:rsidTr="00B66EA5">
        <w:trPr>
          <w:trHeight w:val="167"/>
        </w:trPr>
        <w:tc>
          <w:tcPr>
            <w:tcW w:w="708" w:type="dxa"/>
          </w:tcPr>
          <w:p w14:paraId="1032934A" w14:textId="0D8D547D" w:rsidR="00690C2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58</w:t>
            </w:r>
          </w:p>
        </w:tc>
        <w:tc>
          <w:tcPr>
            <w:tcW w:w="1902" w:type="dxa"/>
          </w:tcPr>
          <w:p w14:paraId="7F492D9C" w14:textId="210C89FC" w:rsidR="00690C2F" w:rsidRPr="00BC0140" w:rsidRDefault="00690C2F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Seyyathida</w:t>
            </w:r>
            <w:r w:rsidR="001D4114">
              <w:rPr>
                <w:b/>
                <w:sz w:val="26"/>
                <w:szCs w:val="26"/>
              </w:rPr>
              <w:t>ṃ</w:t>
            </w:r>
          </w:p>
        </w:tc>
        <w:tc>
          <w:tcPr>
            <w:tcW w:w="2790" w:type="dxa"/>
          </w:tcPr>
          <w:p w14:paraId="3567AE90" w14:textId="7CA89D13" w:rsidR="00690C2F" w:rsidRPr="00F81D01" w:rsidRDefault="001D4114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Tức là, như là</w:t>
            </w:r>
          </w:p>
        </w:tc>
        <w:tc>
          <w:tcPr>
            <w:tcW w:w="3600" w:type="dxa"/>
          </w:tcPr>
          <w:p w14:paraId="65A08B93" w14:textId="1683D053" w:rsidR="00690C2F" w:rsidRPr="00B47C6D" w:rsidRDefault="001D4114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Đặc ngữ</w:t>
            </w:r>
          </w:p>
        </w:tc>
      </w:tr>
      <w:tr w:rsidR="00022D8B" w:rsidRPr="000C3FF7" w14:paraId="478F8D64" w14:textId="77777777" w:rsidTr="00022D8B">
        <w:trPr>
          <w:trHeight w:val="282"/>
        </w:trPr>
        <w:tc>
          <w:tcPr>
            <w:tcW w:w="708" w:type="dxa"/>
          </w:tcPr>
          <w:p w14:paraId="2C078E5C" w14:textId="460B6A18" w:rsidR="00022D8B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59</w:t>
            </w:r>
          </w:p>
        </w:tc>
        <w:tc>
          <w:tcPr>
            <w:tcW w:w="1902" w:type="dxa"/>
          </w:tcPr>
          <w:p w14:paraId="38ED25DB" w14:textId="26F16222" w:rsidR="00022D8B" w:rsidRPr="00BC0140" w:rsidRDefault="00022D8B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ammā</w:t>
            </w:r>
          </w:p>
        </w:tc>
        <w:tc>
          <w:tcPr>
            <w:tcW w:w="2790" w:type="dxa"/>
          </w:tcPr>
          <w:p w14:paraId="7CD21281" w14:textId="22975B54" w:rsidR="00022D8B" w:rsidRPr="00F81D01" w:rsidRDefault="00DB566F" w:rsidP="00C029BA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Chân chánh</w:t>
            </w:r>
          </w:p>
        </w:tc>
        <w:tc>
          <w:tcPr>
            <w:tcW w:w="3600" w:type="dxa"/>
          </w:tcPr>
          <w:p w14:paraId="221CD7CD" w14:textId="5E43A6AB" w:rsidR="00022D8B" w:rsidRPr="00B47C6D" w:rsidRDefault="00DB566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022D8B" w:rsidRPr="000C3FF7" w14:paraId="454656CF" w14:textId="77777777" w:rsidTr="00B66EA5">
        <w:trPr>
          <w:trHeight w:val="281"/>
        </w:trPr>
        <w:tc>
          <w:tcPr>
            <w:tcW w:w="708" w:type="dxa"/>
          </w:tcPr>
          <w:p w14:paraId="53F21287" w14:textId="64BE496C" w:rsidR="00022D8B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60</w:t>
            </w:r>
          </w:p>
        </w:tc>
        <w:tc>
          <w:tcPr>
            <w:tcW w:w="1902" w:type="dxa"/>
          </w:tcPr>
          <w:p w14:paraId="08BDAAF3" w14:textId="3E701952" w:rsidR="00022D8B" w:rsidRDefault="00022D8B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Diṭṭhi</w:t>
            </w:r>
          </w:p>
        </w:tc>
        <w:tc>
          <w:tcPr>
            <w:tcW w:w="2790" w:type="dxa"/>
          </w:tcPr>
          <w:p w14:paraId="6F53E0F3" w14:textId="21697AC8" w:rsidR="00022D8B" w:rsidRPr="00022D8B" w:rsidRDefault="00022D8B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Kiến, cái thấy</w:t>
            </w:r>
          </w:p>
        </w:tc>
        <w:tc>
          <w:tcPr>
            <w:tcW w:w="3600" w:type="dxa"/>
          </w:tcPr>
          <w:p w14:paraId="7FE9BEB6" w14:textId="3B4FDC59" w:rsidR="00022D8B" w:rsidRDefault="00022D8B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690C2F" w:rsidRPr="000C3FF7" w14:paraId="42DAD1EC" w14:textId="77777777" w:rsidTr="00B66EA5">
        <w:trPr>
          <w:trHeight w:val="167"/>
        </w:trPr>
        <w:tc>
          <w:tcPr>
            <w:tcW w:w="708" w:type="dxa"/>
          </w:tcPr>
          <w:p w14:paraId="69301ED3" w14:textId="52EA61CB" w:rsidR="00690C2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61</w:t>
            </w:r>
          </w:p>
        </w:tc>
        <w:tc>
          <w:tcPr>
            <w:tcW w:w="1902" w:type="dxa"/>
          </w:tcPr>
          <w:p w14:paraId="761B7B43" w14:textId="097CCEF1" w:rsidR="00690C2F" w:rsidRPr="00BC0140" w:rsidRDefault="00AA0F57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="00690C2F" w:rsidRPr="00BC0140">
              <w:rPr>
                <w:b/>
                <w:sz w:val="26"/>
                <w:szCs w:val="26"/>
              </w:rPr>
              <w:t>aṅkappo</w:t>
            </w:r>
          </w:p>
        </w:tc>
        <w:tc>
          <w:tcPr>
            <w:tcW w:w="2790" w:type="dxa"/>
          </w:tcPr>
          <w:p w14:paraId="1754A7C9" w14:textId="6737A242" w:rsidR="00690C2F" w:rsidRPr="00AA0F57" w:rsidRDefault="00AA0F57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Tư duy</w:t>
            </w:r>
          </w:p>
        </w:tc>
        <w:tc>
          <w:tcPr>
            <w:tcW w:w="3600" w:type="dxa"/>
          </w:tcPr>
          <w:p w14:paraId="25B599D2" w14:textId="07E3B715" w:rsidR="00690C2F" w:rsidRPr="00717849" w:rsidRDefault="00AA0F5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0C2F" w:rsidRPr="00D6233F" w14:paraId="74223408" w14:textId="77777777" w:rsidTr="00B66EA5">
        <w:trPr>
          <w:trHeight w:val="167"/>
        </w:trPr>
        <w:tc>
          <w:tcPr>
            <w:tcW w:w="708" w:type="dxa"/>
          </w:tcPr>
          <w:p w14:paraId="5FB43342" w14:textId="6B296A3A" w:rsidR="00690C2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62</w:t>
            </w:r>
          </w:p>
        </w:tc>
        <w:tc>
          <w:tcPr>
            <w:tcW w:w="1902" w:type="dxa"/>
          </w:tcPr>
          <w:p w14:paraId="1F1F53BB" w14:textId="25C32500" w:rsidR="00690C2F" w:rsidRPr="00BC0140" w:rsidRDefault="00AA0F57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V</w:t>
            </w:r>
            <w:r w:rsidR="00690C2F" w:rsidRPr="00BC0140">
              <w:rPr>
                <w:b/>
                <w:sz w:val="26"/>
                <w:szCs w:val="26"/>
              </w:rPr>
              <w:t>ācā</w:t>
            </w:r>
          </w:p>
        </w:tc>
        <w:tc>
          <w:tcPr>
            <w:tcW w:w="2790" w:type="dxa"/>
          </w:tcPr>
          <w:p w14:paraId="0FDBDDDD" w14:textId="6B921EB1" w:rsidR="00690C2F" w:rsidRPr="00AA0F57" w:rsidRDefault="00AA0F57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Lời nói</w:t>
            </w:r>
          </w:p>
        </w:tc>
        <w:tc>
          <w:tcPr>
            <w:tcW w:w="3600" w:type="dxa"/>
          </w:tcPr>
          <w:p w14:paraId="00DB3238" w14:textId="4B9DC0B2" w:rsidR="00690C2F" w:rsidRPr="00690C2F" w:rsidRDefault="00AA0F5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690C2F" w:rsidRPr="00BC3331" w14:paraId="0A8D44DD" w14:textId="77777777" w:rsidTr="00B66EA5">
        <w:trPr>
          <w:trHeight w:val="167"/>
        </w:trPr>
        <w:tc>
          <w:tcPr>
            <w:tcW w:w="708" w:type="dxa"/>
          </w:tcPr>
          <w:p w14:paraId="5F32FEC2" w14:textId="75C8A466" w:rsidR="00690C2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63</w:t>
            </w:r>
          </w:p>
        </w:tc>
        <w:tc>
          <w:tcPr>
            <w:tcW w:w="1902" w:type="dxa"/>
          </w:tcPr>
          <w:p w14:paraId="4264346A" w14:textId="0947DF93" w:rsidR="00690C2F" w:rsidRPr="00BC0140" w:rsidRDefault="00886F06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K</w:t>
            </w:r>
            <w:r w:rsidR="00690C2F" w:rsidRPr="00BC0140">
              <w:rPr>
                <w:b/>
                <w:sz w:val="26"/>
                <w:szCs w:val="26"/>
              </w:rPr>
              <w:t>ammanto</w:t>
            </w:r>
          </w:p>
        </w:tc>
        <w:tc>
          <w:tcPr>
            <w:tcW w:w="2790" w:type="dxa"/>
          </w:tcPr>
          <w:p w14:paraId="193B9B7B" w14:textId="7B40E3A1" w:rsidR="00690C2F" w:rsidRPr="00886F06" w:rsidRDefault="00886F06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Nghề nghiệp, công việc</w:t>
            </w:r>
          </w:p>
        </w:tc>
        <w:tc>
          <w:tcPr>
            <w:tcW w:w="3600" w:type="dxa"/>
          </w:tcPr>
          <w:p w14:paraId="1EC8706A" w14:textId="07EE5DE4" w:rsidR="00690C2F" w:rsidRPr="00B47C6D" w:rsidRDefault="00886F06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0C2F" w:rsidRPr="000C3FF7" w14:paraId="30D4E3B5" w14:textId="77777777" w:rsidTr="00B66EA5">
        <w:trPr>
          <w:trHeight w:val="167"/>
        </w:trPr>
        <w:tc>
          <w:tcPr>
            <w:tcW w:w="708" w:type="dxa"/>
          </w:tcPr>
          <w:p w14:paraId="68978828" w14:textId="1EBBDF8E" w:rsidR="00690C2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64</w:t>
            </w:r>
          </w:p>
        </w:tc>
        <w:tc>
          <w:tcPr>
            <w:tcW w:w="1902" w:type="dxa"/>
          </w:tcPr>
          <w:p w14:paraId="184F5760" w14:textId="3BC1E3AC" w:rsidR="00690C2F" w:rsidRPr="00BC0140" w:rsidRDefault="00DD4C35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Ā</w:t>
            </w:r>
            <w:r w:rsidR="00690C2F" w:rsidRPr="00BC0140">
              <w:rPr>
                <w:b/>
                <w:sz w:val="26"/>
                <w:szCs w:val="26"/>
              </w:rPr>
              <w:t>jīvo</w:t>
            </w:r>
          </w:p>
        </w:tc>
        <w:tc>
          <w:tcPr>
            <w:tcW w:w="2790" w:type="dxa"/>
          </w:tcPr>
          <w:p w14:paraId="36D7C67B" w14:textId="376D1EDC" w:rsidR="00690C2F" w:rsidRPr="00F81D01" w:rsidRDefault="00DD4C3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kế, sự sinh tồn</w:t>
            </w:r>
          </w:p>
        </w:tc>
        <w:tc>
          <w:tcPr>
            <w:tcW w:w="3600" w:type="dxa"/>
          </w:tcPr>
          <w:p w14:paraId="0EE636E7" w14:textId="4C452E1D" w:rsidR="00690C2F" w:rsidRPr="00B47C6D" w:rsidRDefault="00FD2D9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0C2F" w:rsidRPr="00B85BCC" w14:paraId="1DE765FF" w14:textId="77777777" w:rsidTr="00B66EA5">
        <w:trPr>
          <w:trHeight w:val="167"/>
        </w:trPr>
        <w:tc>
          <w:tcPr>
            <w:tcW w:w="708" w:type="dxa"/>
          </w:tcPr>
          <w:p w14:paraId="72305B89" w14:textId="3C0FEC78" w:rsidR="00690C2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65</w:t>
            </w:r>
          </w:p>
        </w:tc>
        <w:tc>
          <w:tcPr>
            <w:tcW w:w="1902" w:type="dxa"/>
          </w:tcPr>
          <w:p w14:paraId="44348D3B" w14:textId="388ED909" w:rsidR="00690C2F" w:rsidRPr="00BC0140" w:rsidRDefault="00DD4C35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V</w:t>
            </w:r>
            <w:r w:rsidR="00690C2F" w:rsidRPr="00BC0140">
              <w:rPr>
                <w:b/>
                <w:sz w:val="26"/>
                <w:szCs w:val="26"/>
              </w:rPr>
              <w:t>āyāmo</w:t>
            </w:r>
          </w:p>
        </w:tc>
        <w:tc>
          <w:tcPr>
            <w:tcW w:w="2790" w:type="dxa"/>
          </w:tcPr>
          <w:p w14:paraId="2F1AF104" w14:textId="7FD2E75C" w:rsidR="00690C2F" w:rsidRPr="00DD4C35" w:rsidRDefault="00DD4C35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tinh tấn</w:t>
            </w:r>
          </w:p>
        </w:tc>
        <w:tc>
          <w:tcPr>
            <w:tcW w:w="3600" w:type="dxa"/>
          </w:tcPr>
          <w:p w14:paraId="379D0577" w14:textId="679C52A1" w:rsidR="00FD2D97" w:rsidRPr="00B47C6D" w:rsidRDefault="00DD4C35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90C2F" w:rsidRPr="001F3E44" w14:paraId="41F3CA3A" w14:textId="77777777" w:rsidTr="00B66EA5">
        <w:trPr>
          <w:trHeight w:val="167"/>
        </w:trPr>
        <w:tc>
          <w:tcPr>
            <w:tcW w:w="708" w:type="dxa"/>
          </w:tcPr>
          <w:p w14:paraId="5140B137" w14:textId="08406EC4" w:rsidR="00690C2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66</w:t>
            </w:r>
          </w:p>
        </w:tc>
        <w:tc>
          <w:tcPr>
            <w:tcW w:w="1902" w:type="dxa"/>
          </w:tcPr>
          <w:p w14:paraId="39DB730E" w14:textId="338C9FD8" w:rsidR="00690C2F" w:rsidRPr="00BC0140" w:rsidRDefault="00F03352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="00690C2F" w:rsidRPr="00BC0140">
              <w:rPr>
                <w:b/>
                <w:sz w:val="26"/>
                <w:szCs w:val="26"/>
              </w:rPr>
              <w:t>ati</w:t>
            </w:r>
          </w:p>
        </w:tc>
        <w:tc>
          <w:tcPr>
            <w:tcW w:w="2790" w:type="dxa"/>
          </w:tcPr>
          <w:p w14:paraId="32D9C564" w14:textId="20C6F1A2" w:rsidR="00690C2F" w:rsidRPr="00F03352" w:rsidRDefault="00F03352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Niệm</w:t>
            </w:r>
          </w:p>
        </w:tc>
        <w:tc>
          <w:tcPr>
            <w:tcW w:w="3600" w:type="dxa"/>
          </w:tcPr>
          <w:p w14:paraId="677656FB" w14:textId="7E595D32" w:rsidR="00FD2D97" w:rsidRPr="00B717F5" w:rsidRDefault="00F0335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6522DF" w:rsidRPr="000C3FF7" w14:paraId="7E0AEA14" w14:textId="77777777" w:rsidTr="006522DF">
        <w:trPr>
          <w:trHeight w:val="94"/>
        </w:trPr>
        <w:tc>
          <w:tcPr>
            <w:tcW w:w="708" w:type="dxa"/>
          </w:tcPr>
          <w:p w14:paraId="40A1F441" w14:textId="54FEF75B" w:rsidR="006522D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67</w:t>
            </w:r>
          </w:p>
        </w:tc>
        <w:tc>
          <w:tcPr>
            <w:tcW w:w="1902" w:type="dxa"/>
          </w:tcPr>
          <w:p w14:paraId="20242BA5" w14:textId="0FC5F20B" w:rsidR="006522DF" w:rsidRPr="00BC0140" w:rsidRDefault="006522DF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 xml:space="preserve">amādhi </w:t>
            </w:r>
          </w:p>
        </w:tc>
        <w:tc>
          <w:tcPr>
            <w:tcW w:w="2790" w:type="dxa"/>
          </w:tcPr>
          <w:p w14:paraId="26AB1E1A" w14:textId="51A7AEAC" w:rsidR="006522DF" w:rsidRPr="00F03352" w:rsidRDefault="006522DF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Định</w:t>
            </w:r>
          </w:p>
        </w:tc>
        <w:tc>
          <w:tcPr>
            <w:tcW w:w="3600" w:type="dxa"/>
          </w:tcPr>
          <w:p w14:paraId="0DAE9807" w14:textId="3EF7CC2E" w:rsidR="006522DF" w:rsidRPr="00B717F5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522DF" w:rsidRPr="000C3FF7" w14:paraId="74F99C70" w14:textId="77777777" w:rsidTr="00B66EA5">
        <w:trPr>
          <w:trHeight w:val="94"/>
        </w:trPr>
        <w:tc>
          <w:tcPr>
            <w:tcW w:w="708" w:type="dxa"/>
          </w:tcPr>
          <w:p w14:paraId="0E8CEBC1" w14:textId="27B7F694" w:rsidR="006522D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68</w:t>
            </w:r>
          </w:p>
        </w:tc>
        <w:tc>
          <w:tcPr>
            <w:tcW w:w="1902" w:type="dxa"/>
          </w:tcPr>
          <w:p w14:paraId="4F3D046F" w14:textId="52664FD0" w:rsidR="006522DF" w:rsidRDefault="006522DF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Saccaṃ</w:t>
            </w:r>
          </w:p>
        </w:tc>
        <w:tc>
          <w:tcPr>
            <w:tcW w:w="2790" w:type="dxa"/>
          </w:tcPr>
          <w:p w14:paraId="72DFEE70" w14:textId="7B57B515" w:rsidR="006522DF" w:rsidRDefault="006522DF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thật, chân lý</w:t>
            </w:r>
          </w:p>
        </w:tc>
        <w:tc>
          <w:tcPr>
            <w:tcW w:w="3600" w:type="dxa"/>
          </w:tcPr>
          <w:p w14:paraId="13CB2FE8" w14:textId="6E01AF2D" w:rsidR="006522DF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6522DF" w:rsidRPr="001F3E44" w14:paraId="533918BE" w14:textId="77777777" w:rsidTr="006522DF">
        <w:trPr>
          <w:trHeight w:val="94"/>
        </w:trPr>
        <w:tc>
          <w:tcPr>
            <w:tcW w:w="708" w:type="dxa"/>
          </w:tcPr>
          <w:p w14:paraId="4DEEB401" w14:textId="2E9A9AAC" w:rsidR="006522D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69</w:t>
            </w:r>
          </w:p>
        </w:tc>
        <w:tc>
          <w:tcPr>
            <w:tcW w:w="1902" w:type="dxa"/>
          </w:tcPr>
          <w:p w14:paraId="597C6D1E" w14:textId="0ED3E38D" w:rsidR="006522DF" w:rsidRPr="00BC0140" w:rsidRDefault="006522DF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J</w:t>
            </w:r>
            <w:r w:rsidRPr="00BC0140">
              <w:rPr>
                <w:b/>
                <w:sz w:val="26"/>
                <w:szCs w:val="26"/>
              </w:rPr>
              <w:t>āti</w:t>
            </w:r>
          </w:p>
        </w:tc>
        <w:tc>
          <w:tcPr>
            <w:tcW w:w="2790" w:type="dxa"/>
          </w:tcPr>
          <w:p w14:paraId="1573012D" w14:textId="464FD4E6" w:rsidR="006522DF" w:rsidRPr="00082203" w:rsidRDefault="006522DF" w:rsidP="00C029BA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Sự sinh </w:t>
            </w:r>
          </w:p>
        </w:tc>
        <w:tc>
          <w:tcPr>
            <w:tcW w:w="3600" w:type="dxa"/>
          </w:tcPr>
          <w:p w14:paraId="7800D6B0" w14:textId="49B872BA" w:rsidR="006522DF" w:rsidRPr="00FD2D97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6522DF" w:rsidRPr="001F3E44" w14:paraId="6A6DCE1A" w14:textId="77777777" w:rsidTr="00B66EA5">
        <w:trPr>
          <w:trHeight w:val="94"/>
        </w:trPr>
        <w:tc>
          <w:tcPr>
            <w:tcW w:w="708" w:type="dxa"/>
          </w:tcPr>
          <w:p w14:paraId="55B1366C" w14:textId="5086DEE8" w:rsidR="006522D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70</w:t>
            </w:r>
          </w:p>
        </w:tc>
        <w:tc>
          <w:tcPr>
            <w:tcW w:w="1902" w:type="dxa"/>
          </w:tcPr>
          <w:p w14:paraId="0A81B58A" w14:textId="7F910045" w:rsidR="006522DF" w:rsidRDefault="006522DF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Jarā</w:t>
            </w:r>
          </w:p>
        </w:tc>
        <w:tc>
          <w:tcPr>
            <w:tcW w:w="2790" w:type="dxa"/>
          </w:tcPr>
          <w:p w14:paraId="2D1E1C9E" w14:textId="103A008E" w:rsidR="006522DF" w:rsidRDefault="006522DF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già</w:t>
            </w:r>
          </w:p>
        </w:tc>
        <w:tc>
          <w:tcPr>
            <w:tcW w:w="3600" w:type="dxa"/>
          </w:tcPr>
          <w:p w14:paraId="773C96B0" w14:textId="228A0E53" w:rsidR="006522DF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FD2D97" w:rsidRPr="0056645F" w14:paraId="25B55271" w14:textId="77777777" w:rsidTr="00B66EA5">
        <w:trPr>
          <w:trHeight w:val="167"/>
        </w:trPr>
        <w:tc>
          <w:tcPr>
            <w:tcW w:w="708" w:type="dxa"/>
          </w:tcPr>
          <w:p w14:paraId="50772623" w14:textId="7D090EFF" w:rsidR="00FD2D9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71</w:t>
            </w:r>
          </w:p>
        </w:tc>
        <w:tc>
          <w:tcPr>
            <w:tcW w:w="1902" w:type="dxa"/>
          </w:tcPr>
          <w:p w14:paraId="05FEE2E3" w14:textId="5578CF98" w:rsidR="00FD2D97" w:rsidRPr="00BC0140" w:rsidRDefault="00FD2D97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B</w:t>
            </w:r>
            <w:r w:rsidRPr="00BC0140">
              <w:rPr>
                <w:b/>
                <w:sz w:val="26"/>
                <w:szCs w:val="26"/>
              </w:rPr>
              <w:t>yādhi</w:t>
            </w:r>
          </w:p>
        </w:tc>
        <w:tc>
          <w:tcPr>
            <w:tcW w:w="2790" w:type="dxa"/>
          </w:tcPr>
          <w:p w14:paraId="1E52CD99" w14:textId="6AF21729" w:rsidR="00FD2D97" w:rsidRPr="00082203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bệnh</w:t>
            </w:r>
          </w:p>
        </w:tc>
        <w:tc>
          <w:tcPr>
            <w:tcW w:w="3600" w:type="dxa"/>
          </w:tcPr>
          <w:p w14:paraId="69A623B9" w14:textId="3B75B239" w:rsidR="00FD2D97" w:rsidRPr="00B717F5" w:rsidRDefault="00FD2D9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D2D97" w:rsidRPr="0083714F" w14:paraId="7577AEA3" w14:textId="77777777" w:rsidTr="00B66EA5">
        <w:trPr>
          <w:trHeight w:val="167"/>
        </w:trPr>
        <w:tc>
          <w:tcPr>
            <w:tcW w:w="708" w:type="dxa"/>
          </w:tcPr>
          <w:p w14:paraId="3828718C" w14:textId="63017414" w:rsidR="00FD2D9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72</w:t>
            </w:r>
          </w:p>
        </w:tc>
        <w:tc>
          <w:tcPr>
            <w:tcW w:w="1902" w:type="dxa"/>
          </w:tcPr>
          <w:p w14:paraId="0298E00E" w14:textId="59DD4542" w:rsidR="00FD2D97" w:rsidRPr="00BC0140" w:rsidRDefault="00FD2D97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M</w:t>
            </w:r>
            <w:r w:rsidRPr="00BC0140">
              <w:rPr>
                <w:b/>
                <w:sz w:val="26"/>
                <w:szCs w:val="26"/>
              </w:rPr>
              <w:t>araṇa</w:t>
            </w:r>
            <w:r w:rsidR="006522DF">
              <w:rPr>
                <w:b/>
                <w:sz w:val="26"/>
                <w:szCs w:val="26"/>
              </w:rPr>
              <w:t>ṃ</w:t>
            </w:r>
          </w:p>
        </w:tc>
        <w:tc>
          <w:tcPr>
            <w:tcW w:w="2790" w:type="dxa"/>
          </w:tcPr>
          <w:p w14:paraId="3DD8248B" w14:textId="3F6AF1E5" w:rsidR="00FD2D97" w:rsidRPr="00F81D01" w:rsidRDefault="00FD2D9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Cái chết</w:t>
            </w:r>
          </w:p>
        </w:tc>
        <w:tc>
          <w:tcPr>
            <w:tcW w:w="3600" w:type="dxa"/>
          </w:tcPr>
          <w:p w14:paraId="09B8F99B" w14:textId="77777777" w:rsidR="00FD2D97" w:rsidRDefault="00FD2D9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  <w:p w14:paraId="27FECFD4" w14:textId="04CEB9C2" w:rsidR="00FD2D97" w:rsidRPr="00B717F5" w:rsidRDefault="00FD2D97" w:rsidP="00C029BA">
            <w:pPr>
              <w:rPr>
                <w:sz w:val="26"/>
                <w:szCs w:val="26"/>
              </w:rPr>
            </w:pPr>
          </w:p>
        </w:tc>
      </w:tr>
      <w:tr w:rsidR="00FD2D97" w:rsidRPr="00DA5766" w14:paraId="6D813ACC" w14:textId="77777777" w:rsidTr="00B66EA5">
        <w:trPr>
          <w:trHeight w:val="167"/>
        </w:trPr>
        <w:tc>
          <w:tcPr>
            <w:tcW w:w="708" w:type="dxa"/>
          </w:tcPr>
          <w:p w14:paraId="0B738D04" w14:textId="24BCA763" w:rsidR="00FD2D9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73</w:t>
            </w:r>
          </w:p>
        </w:tc>
        <w:tc>
          <w:tcPr>
            <w:tcW w:w="1902" w:type="dxa"/>
          </w:tcPr>
          <w:p w14:paraId="6AF59836" w14:textId="5472B5EE" w:rsidR="00FD2D97" w:rsidRPr="00BC0140" w:rsidRDefault="006522DF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Piya</w:t>
            </w:r>
          </w:p>
        </w:tc>
        <w:tc>
          <w:tcPr>
            <w:tcW w:w="2790" w:type="dxa"/>
          </w:tcPr>
          <w:p w14:paraId="6ADD2D93" w14:textId="1B379A60" w:rsidR="00FD2D97" w:rsidRPr="00F81D01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Đáng yêu, đáng thích</w:t>
            </w:r>
          </w:p>
        </w:tc>
        <w:tc>
          <w:tcPr>
            <w:tcW w:w="3600" w:type="dxa"/>
          </w:tcPr>
          <w:p w14:paraId="422A5810" w14:textId="16971EB8" w:rsidR="00FD2D97" w:rsidRPr="00B717F5" w:rsidRDefault="00FD2D9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FD2D97" w:rsidRPr="000C3FF7" w14:paraId="3E2418AE" w14:textId="77777777" w:rsidTr="00B66EA5">
        <w:trPr>
          <w:trHeight w:val="167"/>
        </w:trPr>
        <w:tc>
          <w:tcPr>
            <w:tcW w:w="708" w:type="dxa"/>
          </w:tcPr>
          <w:p w14:paraId="11B98DE9" w14:textId="472013B5" w:rsidR="00FD2D9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74</w:t>
            </w:r>
          </w:p>
        </w:tc>
        <w:tc>
          <w:tcPr>
            <w:tcW w:w="1902" w:type="dxa"/>
          </w:tcPr>
          <w:p w14:paraId="1685E968" w14:textId="7B503284" w:rsidR="00FD2D97" w:rsidRPr="00BC0140" w:rsidRDefault="00FD2D97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Pr="00BC0140">
              <w:rPr>
                <w:b/>
                <w:sz w:val="26"/>
                <w:szCs w:val="26"/>
              </w:rPr>
              <w:t>ampayogo</w:t>
            </w:r>
          </w:p>
        </w:tc>
        <w:tc>
          <w:tcPr>
            <w:tcW w:w="2790" w:type="dxa"/>
          </w:tcPr>
          <w:p w14:paraId="2A57F261" w14:textId="7455DB10" w:rsidR="00FD2D97" w:rsidRPr="00F81D01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chung đụng, sự kết hợp</w:t>
            </w:r>
          </w:p>
        </w:tc>
        <w:tc>
          <w:tcPr>
            <w:tcW w:w="3600" w:type="dxa"/>
          </w:tcPr>
          <w:p w14:paraId="0AFA448A" w14:textId="248EC495" w:rsidR="00FD2D97" w:rsidRPr="00FD2D97" w:rsidRDefault="00FD2D9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522DF" w:rsidRPr="000C3FF7" w14:paraId="39CC7D13" w14:textId="77777777" w:rsidTr="006522DF">
        <w:trPr>
          <w:trHeight w:val="94"/>
        </w:trPr>
        <w:tc>
          <w:tcPr>
            <w:tcW w:w="708" w:type="dxa"/>
          </w:tcPr>
          <w:p w14:paraId="4F46AAD0" w14:textId="1C6D2687" w:rsidR="006522D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75</w:t>
            </w:r>
          </w:p>
        </w:tc>
        <w:tc>
          <w:tcPr>
            <w:tcW w:w="1902" w:type="dxa"/>
          </w:tcPr>
          <w:p w14:paraId="6513C90C" w14:textId="205D3BC7" w:rsidR="006522DF" w:rsidRPr="00BC0140" w:rsidRDefault="006522DF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V</w:t>
            </w:r>
            <w:r w:rsidRPr="00BC0140">
              <w:rPr>
                <w:b/>
                <w:sz w:val="26"/>
                <w:szCs w:val="26"/>
              </w:rPr>
              <w:t>ippayogo</w:t>
            </w:r>
          </w:p>
        </w:tc>
        <w:tc>
          <w:tcPr>
            <w:tcW w:w="2790" w:type="dxa"/>
          </w:tcPr>
          <w:p w14:paraId="4314C93F" w14:textId="25FE1E34" w:rsidR="006522DF" w:rsidRPr="00F81D01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chia rời</w:t>
            </w:r>
          </w:p>
        </w:tc>
        <w:tc>
          <w:tcPr>
            <w:tcW w:w="3600" w:type="dxa"/>
          </w:tcPr>
          <w:p w14:paraId="0F794158" w14:textId="3A216373" w:rsidR="006522DF" w:rsidRPr="00B717F5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522DF" w:rsidRPr="000C3FF7" w14:paraId="3E3F89DA" w14:textId="77777777" w:rsidTr="00B66EA5">
        <w:trPr>
          <w:trHeight w:val="94"/>
        </w:trPr>
        <w:tc>
          <w:tcPr>
            <w:tcW w:w="708" w:type="dxa"/>
          </w:tcPr>
          <w:p w14:paraId="3CFE4785" w14:textId="1E64DB5D" w:rsidR="006522DF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76</w:t>
            </w:r>
          </w:p>
        </w:tc>
        <w:tc>
          <w:tcPr>
            <w:tcW w:w="1902" w:type="dxa"/>
          </w:tcPr>
          <w:p w14:paraId="020A8A18" w14:textId="12E08404" w:rsidR="006522DF" w:rsidRDefault="006522DF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Iccha</w:t>
            </w:r>
          </w:p>
        </w:tc>
        <w:tc>
          <w:tcPr>
            <w:tcW w:w="2790" w:type="dxa"/>
          </w:tcPr>
          <w:p w14:paraId="696066D9" w14:textId="58986DCC" w:rsidR="006522DF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Mong muốn</w:t>
            </w:r>
          </w:p>
        </w:tc>
        <w:tc>
          <w:tcPr>
            <w:tcW w:w="3600" w:type="dxa"/>
          </w:tcPr>
          <w:p w14:paraId="32569283" w14:textId="1DB01466" w:rsidR="006522DF" w:rsidRDefault="006522DF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FD2D97" w:rsidRPr="000C3FF7" w14:paraId="1384D3C2" w14:textId="77777777" w:rsidTr="00B66EA5">
        <w:trPr>
          <w:trHeight w:val="167"/>
        </w:trPr>
        <w:tc>
          <w:tcPr>
            <w:tcW w:w="708" w:type="dxa"/>
          </w:tcPr>
          <w:p w14:paraId="74E70CE7" w14:textId="23449E71" w:rsidR="00FD2D9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77</w:t>
            </w:r>
          </w:p>
        </w:tc>
        <w:tc>
          <w:tcPr>
            <w:tcW w:w="1902" w:type="dxa"/>
          </w:tcPr>
          <w:p w14:paraId="5EE6F34D" w14:textId="0D115040" w:rsidR="00FD2D97" w:rsidRPr="00BC0140" w:rsidRDefault="00FD2D97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L</w:t>
            </w:r>
            <w:r w:rsidRPr="00BC0140">
              <w:rPr>
                <w:b/>
                <w:sz w:val="26"/>
                <w:szCs w:val="26"/>
              </w:rPr>
              <w:t>abhati</w:t>
            </w:r>
          </w:p>
        </w:tc>
        <w:tc>
          <w:tcPr>
            <w:tcW w:w="2790" w:type="dxa"/>
          </w:tcPr>
          <w:p w14:paraId="5D10B4B3" w14:textId="02DC1C3F" w:rsidR="00FD2D97" w:rsidRPr="00082203" w:rsidRDefault="00EC765D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Có, nhận được, đạt được</w:t>
            </w:r>
          </w:p>
        </w:tc>
        <w:tc>
          <w:tcPr>
            <w:tcW w:w="3600" w:type="dxa"/>
          </w:tcPr>
          <w:p w14:paraId="64F12E29" w14:textId="1B42332B" w:rsidR="00FD2D97" w:rsidRPr="00EC765D" w:rsidRDefault="00EC765D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</w:t>
            </w:r>
            <w:r w:rsidR="0001661E">
              <w:rPr>
                <w:sz w:val="26"/>
                <w:szCs w:val="26"/>
              </w:rPr>
              <w:t>, mô tả</w:t>
            </w:r>
          </w:p>
        </w:tc>
      </w:tr>
      <w:tr w:rsidR="00FD2D97" w:rsidRPr="00BC3331" w14:paraId="0D198A53" w14:textId="77777777" w:rsidTr="00B66EA5">
        <w:trPr>
          <w:trHeight w:val="167"/>
        </w:trPr>
        <w:tc>
          <w:tcPr>
            <w:tcW w:w="708" w:type="dxa"/>
          </w:tcPr>
          <w:p w14:paraId="69BC6C6D" w14:textId="17236CF5" w:rsidR="00FD2D9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78</w:t>
            </w:r>
          </w:p>
        </w:tc>
        <w:tc>
          <w:tcPr>
            <w:tcW w:w="1902" w:type="dxa"/>
          </w:tcPr>
          <w:p w14:paraId="7C987F37" w14:textId="35760075" w:rsidR="00FD2D97" w:rsidRPr="00BC0140" w:rsidRDefault="00FD2D97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="00EC765D">
              <w:rPr>
                <w:b/>
                <w:sz w:val="26"/>
                <w:szCs w:val="26"/>
              </w:rPr>
              <w:t>aṅkhitte</w:t>
            </w:r>
            <w:r w:rsidR="0001661E"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2790" w:type="dxa"/>
          </w:tcPr>
          <w:p w14:paraId="01555739" w14:textId="655A58A2" w:rsidR="00FD2D97" w:rsidRPr="00F81D01" w:rsidRDefault="0001661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Tóm lại</w:t>
            </w:r>
          </w:p>
        </w:tc>
        <w:tc>
          <w:tcPr>
            <w:tcW w:w="3600" w:type="dxa"/>
          </w:tcPr>
          <w:p w14:paraId="41FFCAF2" w14:textId="4728894E" w:rsidR="00FD2D97" w:rsidRPr="00B717F5" w:rsidRDefault="0001661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Đặc ngữ</w:t>
            </w:r>
          </w:p>
        </w:tc>
      </w:tr>
      <w:tr w:rsidR="00D04B01" w:rsidRPr="00BC3331" w14:paraId="646A87F1" w14:textId="77777777" w:rsidTr="00D04B01">
        <w:trPr>
          <w:trHeight w:val="278"/>
        </w:trPr>
        <w:tc>
          <w:tcPr>
            <w:tcW w:w="708" w:type="dxa"/>
          </w:tcPr>
          <w:p w14:paraId="27DC3A04" w14:textId="3A79AA67" w:rsidR="00D04B01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79</w:t>
            </w:r>
          </w:p>
        </w:tc>
        <w:tc>
          <w:tcPr>
            <w:tcW w:w="1902" w:type="dxa"/>
          </w:tcPr>
          <w:p w14:paraId="46AA7735" w14:textId="2535ED88" w:rsidR="00D04B01" w:rsidRPr="00BC0140" w:rsidRDefault="00D04B01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</w:t>
            </w:r>
            <w:r w:rsidRPr="00BC0140">
              <w:rPr>
                <w:b/>
                <w:sz w:val="26"/>
                <w:szCs w:val="26"/>
              </w:rPr>
              <w:t>pādāna</w:t>
            </w:r>
            <w:r>
              <w:rPr>
                <w:b/>
                <w:sz w:val="26"/>
                <w:szCs w:val="26"/>
              </w:rPr>
              <w:t>ṃ</w:t>
            </w:r>
          </w:p>
        </w:tc>
        <w:tc>
          <w:tcPr>
            <w:tcW w:w="2790" w:type="dxa"/>
          </w:tcPr>
          <w:p w14:paraId="14ABF83C" w14:textId="71B6FDBA" w:rsidR="00D04B01" w:rsidRPr="00F81D01" w:rsidRDefault="00D04B01" w:rsidP="00C029BA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chấp thủ</w:t>
            </w:r>
          </w:p>
        </w:tc>
        <w:tc>
          <w:tcPr>
            <w:tcW w:w="3600" w:type="dxa"/>
          </w:tcPr>
          <w:p w14:paraId="245ED051" w14:textId="1D005BA4" w:rsidR="00D04B01" w:rsidRPr="00B717F5" w:rsidRDefault="00D04B0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D04B01" w:rsidRPr="00BC3331" w14:paraId="1E5EF79E" w14:textId="77777777" w:rsidTr="00B66EA5">
        <w:trPr>
          <w:trHeight w:val="466"/>
        </w:trPr>
        <w:tc>
          <w:tcPr>
            <w:tcW w:w="708" w:type="dxa"/>
          </w:tcPr>
          <w:p w14:paraId="6ED5A471" w14:textId="39F3AC5F" w:rsidR="00D04B01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80</w:t>
            </w:r>
          </w:p>
        </w:tc>
        <w:tc>
          <w:tcPr>
            <w:tcW w:w="1902" w:type="dxa"/>
          </w:tcPr>
          <w:p w14:paraId="151272D9" w14:textId="47CE7709" w:rsidR="00D04B01" w:rsidRDefault="00D04B01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Khandho</w:t>
            </w:r>
          </w:p>
        </w:tc>
        <w:tc>
          <w:tcPr>
            <w:tcW w:w="2790" w:type="dxa"/>
          </w:tcPr>
          <w:p w14:paraId="7FCCA29B" w14:textId="7DB1DD9E" w:rsidR="00D04B01" w:rsidRPr="00D04B01" w:rsidRDefault="00D04B01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Uẩn, nhóm, tập hợp</w:t>
            </w:r>
          </w:p>
        </w:tc>
        <w:tc>
          <w:tcPr>
            <w:tcW w:w="3600" w:type="dxa"/>
          </w:tcPr>
          <w:p w14:paraId="688701DA" w14:textId="51A52F90" w:rsidR="00D04B01" w:rsidRDefault="00D04B0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D2D97" w:rsidRPr="000C3FF7" w14:paraId="479CFE79" w14:textId="77777777" w:rsidTr="00B66EA5">
        <w:trPr>
          <w:trHeight w:val="105"/>
        </w:trPr>
        <w:tc>
          <w:tcPr>
            <w:tcW w:w="708" w:type="dxa"/>
          </w:tcPr>
          <w:p w14:paraId="65EE248E" w14:textId="342A10DE" w:rsidR="00FD2D9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81</w:t>
            </w:r>
          </w:p>
        </w:tc>
        <w:tc>
          <w:tcPr>
            <w:tcW w:w="1902" w:type="dxa"/>
          </w:tcPr>
          <w:p w14:paraId="7BFD4D06" w14:textId="1529BA1B" w:rsidR="00FD2D97" w:rsidRPr="00BC0140" w:rsidRDefault="002748B4" w:rsidP="00C029BA">
            <w:pPr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S</w:t>
            </w:r>
            <w:r w:rsidR="00FD2D97" w:rsidRPr="00BC0140">
              <w:rPr>
                <w:b/>
                <w:sz w:val="26"/>
                <w:szCs w:val="26"/>
              </w:rPr>
              <w:t>amuday</w:t>
            </w:r>
            <w:r>
              <w:rPr>
                <w:b/>
                <w:sz w:val="26"/>
                <w:szCs w:val="26"/>
              </w:rPr>
              <w:t>o</w:t>
            </w:r>
            <w:r w:rsidR="00FD2D97" w:rsidRPr="00BC0140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</w:tcPr>
          <w:p w14:paraId="3F80DF88" w14:textId="31587E99" w:rsidR="00FD2D97" w:rsidRPr="002748B4" w:rsidRDefault="002748B4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sinh lên</w:t>
            </w:r>
          </w:p>
        </w:tc>
        <w:tc>
          <w:tcPr>
            <w:tcW w:w="3600" w:type="dxa"/>
          </w:tcPr>
          <w:p w14:paraId="4E0C4417" w14:textId="180D6A3B" w:rsidR="00EC765D" w:rsidRPr="00B717F5" w:rsidRDefault="002748B4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D2D97" w:rsidRPr="000C3FF7" w14:paraId="1FEBAD93" w14:textId="77777777" w:rsidTr="00B66EA5">
        <w:trPr>
          <w:trHeight w:val="105"/>
        </w:trPr>
        <w:tc>
          <w:tcPr>
            <w:tcW w:w="708" w:type="dxa"/>
          </w:tcPr>
          <w:p w14:paraId="1D6D69A7" w14:textId="44C6931E" w:rsidR="00FD2D9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82</w:t>
            </w:r>
          </w:p>
        </w:tc>
        <w:tc>
          <w:tcPr>
            <w:tcW w:w="1902" w:type="dxa"/>
          </w:tcPr>
          <w:p w14:paraId="097AF626" w14:textId="275E2FDF" w:rsidR="00FD2D97" w:rsidRPr="00BC0140" w:rsidRDefault="00FD2D97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T</w:t>
            </w:r>
            <w:r w:rsidRPr="00BC0140">
              <w:rPr>
                <w:b/>
                <w:sz w:val="26"/>
                <w:szCs w:val="26"/>
              </w:rPr>
              <w:t>aṇhā</w:t>
            </w:r>
          </w:p>
        </w:tc>
        <w:tc>
          <w:tcPr>
            <w:tcW w:w="2790" w:type="dxa"/>
          </w:tcPr>
          <w:p w14:paraId="4D41D869" w14:textId="558ED9DD" w:rsidR="00FD2D97" w:rsidRPr="00F81D01" w:rsidRDefault="0087327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Ái</w:t>
            </w:r>
          </w:p>
        </w:tc>
        <w:tc>
          <w:tcPr>
            <w:tcW w:w="3600" w:type="dxa"/>
          </w:tcPr>
          <w:p w14:paraId="72180E5B" w14:textId="451D2328" w:rsidR="00FD2D97" w:rsidRPr="00CD37CF" w:rsidRDefault="00EC765D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FD2D97" w:rsidRPr="000C3FF7" w14:paraId="5D7DBDFF" w14:textId="77777777" w:rsidTr="00B66EA5">
        <w:trPr>
          <w:trHeight w:val="105"/>
        </w:trPr>
        <w:tc>
          <w:tcPr>
            <w:tcW w:w="708" w:type="dxa"/>
          </w:tcPr>
          <w:p w14:paraId="2F6EA543" w14:textId="4CBCB2E6" w:rsidR="00FD2D9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83</w:t>
            </w:r>
          </w:p>
        </w:tc>
        <w:tc>
          <w:tcPr>
            <w:tcW w:w="1902" w:type="dxa"/>
          </w:tcPr>
          <w:p w14:paraId="42C6D268" w14:textId="5A537AE1" w:rsidR="00FD2D97" w:rsidRPr="00BC0140" w:rsidRDefault="00FD2D97" w:rsidP="00C029BA">
            <w:pPr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onobbhavik</w:t>
            </w:r>
            <w:r w:rsidR="00873279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</w:tcPr>
          <w:p w14:paraId="6082BC2B" w14:textId="2F41F8FD" w:rsidR="00FD2D97" w:rsidRPr="00F81D01" w:rsidRDefault="008E711B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Dẫn tới tái sinh</w:t>
            </w:r>
          </w:p>
        </w:tc>
        <w:tc>
          <w:tcPr>
            <w:tcW w:w="3600" w:type="dxa"/>
          </w:tcPr>
          <w:p w14:paraId="1279960A" w14:textId="2195775B" w:rsidR="00FD2D97" w:rsidRPr="00717849" w:rsidRDefault="00EC765D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873279" w:rsidRPr="000C3FF7" w14:paraId="5A866FD5" w14:textId="77777777" w:rsidTr="00873279">
        <w:trPr>
          <w:trHeight w:val="250"/>
        </w:trPr>
        <w:tc>
          <w:tcPr>
            <w:tcW w:w="708" w:type="dxa"/>
          </w:tcPr>
          <w:p w14:paraId="3BEEBA9A" w14:textId="5EFB2254" w:rsidR="00873279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84</w:t>
            </w:r>
          </w:p>
        </w:tc>
        <w:tc>
          <w:tcPr>
            <w:tcW w:w="1902" w:type="dxa"/>
          </w:tcPr>
          <w:p w14:paraId="50796D0D" w14:textId="6F70EA45" w:rsidR="00873279" w:rsidRPr="00BC0140" w:rsidRDefault="00873279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</w:t>
            </w:r>
            <w:r w:rsidRPr="00BC0140">
              <w:rPr>
                <w:b/>
                <w:sz w:val="26"/>
                <w:szCs w:val="26"/>
              </w:rPr>
              <w:t>andi</w:t>
            </w:r>
          </w:p>
        </w:tc>
        <w:tc>
          <w:tcPr>
            <w:tcW w:w="2790" w:type="dxa"/>
          </w:tcPr>
          <w:p w14:paraId="5D597405" w14:textId="05F680F9" w:rsidR="00873279" w:rsidRPr="00873279" w:rsidRDefault="00873279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Hỉ, sự vui thích, sự vui thú</w:t>
            </w:r>
          </w:p>
        </w:tc>
        <w:tc>
          <w:tcPr>
            <w:tcW w:w="3600" w:type="dxa"/>
          </w:tcPr>
          <w:p w14:paraId="4BC4DE06" w14:textId="758732B9" w:rsidR="00873279" w:rsidRPr="00CD37CF" w:rsidRDefault="00873279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873279" w:rsidRPr="000C3FF7" w14:paraId="09C19C8B" w14:textId="77777777" w:rsidTr="00B66EA5">
        <w:trPr>
          <w:trHeight w:val="248"/>
        </w:trPr>
        <w:tc>
          <w:tcPr>
            <w:tcW w:w="708" w:type="dxa"/>
          </w:tcPr>
          <w:p w14:paraId="1C6B1110" w14:textId="14034DF0" w:rsidR="00873279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85</w:t>
            </w:r>
          </w:p>
        </w:tc>
        <w:tc>
          <w:tcPr>
            <w:tcW w:w="1902" w:type="dxa"/>
          </w:tcPr>
          <w:p w14:paraId="527A5E7D" w14:textId="7B23BD73" w:rsidR="00873279" w:rsidRDefault="009D2381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Rāgo</w:t>
            </w:r>
          </w:p>
        </w:tc>
        <w:tc>
          <w:tcPr>
            <w:tcW w:w="2790" w:type="dxa"/>
          </w:tcPr>
          <w:p w14:paraId="3B87CCC8" w14:textId="0A10FD69" w:rsidR="00873279" w:rsidRPr="009D2381" w:rsidRDefault="009D2381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dính mắc, sự thèm khát</w:t>
            </w:r>
          </w:p>
        </w:tc>
        <w:tc>
          <w:tcPr>
            <w:tcW w:w="3600" w:type="dxa"/>
          </w:tcPr>
          <w:p w14:paraId="63C7F9A8" w14:textId="1D9C2724" w:rsidR="00873279" w:rsidRDefault="009D238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73279" w:rsidRPr="000C3FF7" w14:paraId="1B2F59AA" w14:textId="77777777" w:rsidTr="00B66EA5">
        <w:trPr>
          <w:trHeight w:val="248"/>
        </w:trPr>
        <w:tc>
          <w:tcPr>
            <w:tcW w:w="708" w:type="dxa"/>
          </w:tcPr>
          <w:p w14:paraId="639F334C" w14:textId="526E952A" w:rsidR="00873279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86</w:t>
            </w:r>
          </w:p>
        </w:tc>
        <w:tc>
          <w:tcPr>
            <w:tcW w:w="1902" w:type="dxa"/>
          </w:tcPr>
          <w:p w14:paraId="6D7FCA4A" w14:textId="4F30D0E1" w:rsidR="00873279" w:rsidRDefault="009D2381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Sahagata</w:t>
            </w:r>
          </w:p>
        </w:tc>
        <w:tc>
          <w:tcPr>
            <w:tcW w:w="2790" w:type="dxa"/>
          </w:tcPr>
          <w:p w14:paraId="5A80775C" w14:textId="60733283" w:rsidR="00873279" w:rsidRPr="009D2381" w:rsidRDefault="009D2381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 chung, đi kèm</w:t>
            </w:r>
          </w:p>
        </w:tc>
        <w:tc>
          <w:tcPr>
            <w:tcW w:w="3600" w:type="dxa"/>
          </w:tcPr>
          <w:p w14:paraId="0D6FF5A4" w14:textId="511FF797" w:rsidR="00873279" w:rsidRDefault="009D2381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B1BAE" w:rsidRPr="000C3FF7" w14:paraId="076E5062" w14:textId="77777777" w:rsidTr="006B1BAE">
        <w:trPr>
          <w:trHeight w:val="373"/>
        </w:trPr>
        <w:tc>
          <w:tcPr>
            <w:tcW w:w="708" w:type="dxa"/>
          </w:tcPr>
          <w:p w14:paraId="727D2E8B" w14:textId="5295E4E3" w:rsidR="006B1BAE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87</w:t>
            </w:r>
          </w:p>
        </w:tc>
        <w:tc>
          <w:tcPr>
            <w:tcW w:w="1902" w:type="dxa"/>
          </w:tcPr>
          <w:p w14:paraId="476F877A" w14:textId="348E1305" w:rsidR="006B1BAE" w:rsidRPr="00BC0140" w:rsidRDefault="006B1BAE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Tatra</w:t>
            </w:r>
          </w:p>
        </w:tc>
        <w:tc>
          <w:tcPr>
            <w:tcW w:w="2790" w:type="dxa"/>
          </w:tcPr>
          <w:p w14:paraId="43825C36" w14:textId="77777777" w:rsidR="006B1BAE" w:rsidRDefault="006B1BAE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Ở đó</w:t>
            </w:r>
          </w:p>
          <w:p w14:paraId="4657FFEB" w14:textId="77777777" w:rsidR="006B1BAE" w:rsidRDefault="006B1BAE" w:rsidP="00C029BA">
            <w:pPr>
              <w:rPr>
                <w:bCs/>
                <w:sz w:val="26"/>
                <w:szCs w:val="26"/>
              </w:rPr>
            </w:pPr>
          </w:p>
          <w:p w14:paraId="1CAD2C43" w14:textId="127DA74C" w:rsidR="006B1BAE" w:rsidRPr="00F81D01" w:rsidRDefault="006B1BAE" w:rsidP="00C029BA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[Tatra tatra = ở đây ở kia]</w:t>
            </w:r>
          </w:p>
        </w:tc>
        <w:tc>
          <w:tcPr>
            <w:tcW w:w="3600" w:type="dxa"/>
          </w:tcPr>
          <w:p w14:paraId="3A87D11E" w14:textId="1005439B" w:rsidR="006B1BAE" w:rsidRPr="00EC765D" w:rsidRDefault="006B1BA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6B1BAE" w:rsidRPr="000C3FF7" w14:paraId="73D023B6" w14:textId="77777777" w:rsidTr="00B66EA5">
        <w:trPr>
          <w:trHeight w:val="373"/>
        </w:trPr>
        <w:tc>
          <w:tcPr>
            <w:tcW w:w="708" w:type="dxa"/>
          </w:tcPr>
          <w:p w14:paraId="3673E591" w14:textId="10028A63" w:rsidR="006B1BAE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88</w:t>
            </w:r>
          </w:p>
        </w:tc>
        <w:tc>
          <w:tcPr>
            <w:tcW w:w="1902" w:type="dxa"/>
          </w:tcPr>
          <w:p w14:paraId="173ABE53" w14:textId="206A55D3" w:rsidR="006B1BAE" w:rsidRDefault="006B1BAE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Abhinandin</w:t>
            </w:r>
          </w:p>
        </w:tc>
        <w:tc>
          <w:tcPr>
            <w:tcW w:w="2790" w:type="dxa"/>
          </w:tcPr>
          <w:p w14:paraId="43A4370A" w14:textId="727F6825" w:rsidR="006B1BAE" w:rsidRPr="006B1BAE" w:rsidRDefault="006B1BAE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Hưởng thụ, tìm hỷ, tìm niềm vui thú</w:t>
            </w:r>
          </w:p>
        </w:tc>
        <w:tc>
          <w:tcPr>
            <w:tcW w:w="3600" w:type="dxa"/>
          </w:tcPr>
          <w:p w14:paraId="0DE06004" w14:textId="16B46DB7" w:rsidR="006B1BAE" w:rsidRDefault="006B1BA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6F3AB9" w:rsidRPr="000C3FF7" w14:paraId="56C3AB3A" w14:textId="77777777" w:rsidTr="00B66EA5">
        <w:trPr>
          <w:trHeight w:val="167"/>
        </w:trPr>
        <w:tc>
          <w:tcPr>
            <w:tcW w:w="708" w:type="dxa"/>
          </w:tcPr>
          <w:p w14:paraId="1AF4FDA3" w14:textId="72AB1BD7" w:rsidR="006F3AB9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89</w:t>
            </w:r>
          </w:p>
        </w:tc>
        <w:tc>
          <w:tcPr>
            <w:tcW w:w="1902" w:type="dxa"/>
          </w:tcPr>
          <w:p w14:paraId="43B323FE" w14:textId="6F4F3B3C" w:rsidR="006F3AB9" w:rsidRPr="00BC0140" w:rsidRDefault="006F3AB9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  <w:r w:rsidRPr="00BC0140">
              <w:rPr>
                <w:b/>
                <w:sz w:val="26"/>
                <w:szCs w:val="26"/>
              </w:rPr>
              <w:t>hav</w:t>
            </w:r>
            <w:r w:rsidR="00797D5A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790" w:type="dxa"/>
          </w:tcPr>
          <w:p w14:paraId="4A788F94" w14:textId="30FCC6F7" w:rsidR="006F3AB9" w:rsidRPr="00F81D01" w:rsidRDefault="006B1BAE" w:rsidP="00C029BA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Hữu</w:t>
            </w:r>
          </w:p>
        </w:tc>
        <w:tc>
          <w:tcPr>
            <w:tcW w:w="3600" w:type="dxa"/>
          </w:tcPr>
          <w:p w14:paraId="0E290579" w14:textId="5BCBCA3A" w:rsidR="006F3AB9" w:rsidRPr="00EC765D" w:rsidRDefault="006B1BA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6F3AB9" w:rsidRPr="000C3FF7" w14:paraId="46B947C7" w14:textId="77777777" w:rsidTr="00B66EA5">
        <w:trPr>
          <w:trHeight w:val="167"/>
        </w:trPr>
        <w:tc>
          <w:tcPr>
            <w:tcW w:w="708" w:type="dxa"/>
          </w:tcPr>
          <w:p w14:paraId="2B8CB9B9" w14:textId="2FC442F7" w:rsidR="006F3AB9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90</w:t>
            </w:r>
          </w:p>
        </w:tc>
        <w:tc>
          <w:tcPr>
            <w:tcW w:w="1902" w:type="dxa"/>
          </w:tcPr>
          <w:p w14:paraId="50BDA607" w14:textId="7D84FC50" w:rsidR="006F3AB9" w:rsidRPr="00BC0140" w:rsidRDefault="006F3AB9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</w:t>
            </w:r>
            <w:r w:rsidRPr="00BC0140">
              <w:rPr>
                <w:b/>
                <w:sz w:val="26"/>
                <w:szCs w:val="26"/>
              </w:rPr>
              <w:t>ibhav</w:t>
            </w:r>
            <w:r w:rsidR="000F0DBA">
              <w:rPr>
                <w:b/>
                <w:sz w:val="26"/>
                <w:szCs w:val="26"/>
              </w:rPr>
              <w:t>o</w:t>
            </w:r>
          </w:p>
        </w:tc>
        <w:tc>
          <w:tcPr>
            <w:tcW w:w="2790" w:type="dxa"/>
          </w:tcPr>
          <w:p w14:paraId="169740BF" w14:textId="245BAE8E" w:rsidR="006F3AB9" w:rsidRPr="000F0DBA" w:rsidRDefault="000F0DBA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Phi hữu</w:t>
            </w:r>
          </w:p>
        </w:tc>
        <w:tc>
          <w:tcPr>
            <w:tcW w:w="3600" w:type="dxa"/>
          </w:tcPr>
          <w:p w14:paraId="439BAFEF" w14:textId="1CBD73AA" w:rsidR="006F3AB9" w:rsidRPr="005167D2" w:rsidRDefault="000F0DB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F3AB9" w:rsidRPr="000C3FF7" w14:paraId="219C2BC2" w14:textId="77777777" w:rsidTr="00B66EA5">
        <w:trPr>
          <w:trHeight w:val="167"/>
        </w:trPr>
        <w:tc>
          <w:tcPr>
            <w:tcW w:w="708" w:type="dxa"/>
          </w:tcPr>
          <w:p w14:paraId="4D0382F8" w14:textId="669C37BC" w:rsidR="006F3AB9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91</w:t>
            </w:r>
          </w:p>
        </w:tc>
        <w:tc>
          <w:tcPr>
            <w:tcW w:w="1902" w:type="dxa"/>
          </w:tcPr>
          <w:p w14:paraId="1AC45098" w14:textId="392CA014" w:rsidR="006F3AB9" w:rsidRPr="00BC0140" w:rsidRDefault="000F71C2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</w:t>
            </w:r>
            <w:r w:rsidR="006F3AB9" w:rsidRPr="00BC0140">
              <w:rPr>
                <w:b/>
                <w:sz w:val="26"/>
                <w:szCs w:val="26"/>
              </w:rPr>
              <w:t>irodh</w:t>
            </w:r>
            <w:r>
              <w:rPr>
                <w:b/>
                <w:sz w:val="26"/>
                <w:szCs w:val="26"/>
              </w:rPr>
              <w:t>o</w:t>
            </w:r>
            <w:r w:rsidR="006F3AB9" w:rsidRPr="00BC0140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</w:tcPr>
          <w:p w14:paraId="78548B4A" w14:textId="1C088B4D" w:rsidR="006F3AB9" w:rsidRPr="000F71C2" w:rsidRDefault="000F71C2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diệt tắt</w:t>
            </w:r>
          </w:p>
        </w:tc>
        <w:tc>
          <w:tcPr>
            <w:tcW w:w="3600" w:type="dxa"/>
          </w:tcPr>
          <w:p w14:paraId="5E709F4D" w14:textId="737346C2" w:rsidR="006F3AB9" w:rsidRPr="005167D2" w:rsidRDefault="000F71C2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21787D" w:rsidRPr="000C3FF7" w14:paraId="6ACC4DC4" w14:textId="77777777" w:rsidTr="0021787D">
        <w:trPr>
          <w:trHeight w:val="242"/>
        </w:trPr>
        <w:tc>
          <w:tcPr>
            <w:tcW w:w="708" w:type="dxa"/>
          </w:tcPr>
          <w:p w14:paraId="674DC071" w14:textId="02A5D946" w:rsidR="0021787D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92</w:t>
            </w:r>
          </w:p>
        </w:tc>
        <w:tc>
          <w:tcPr>
            <w:tcW w:w="1902" w:type="dxa"/>
          </w:tcPr>
          <w:p w14:paraId="2CDC96D4" w14:textId="6108A4BA" w:rsidR="0021787D" w:rsidRPr="00BC0140" w:rsidRDefault="0021787D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Sesa</w:t>
            </w:r>
          </w:p>
        </w:tc>
        <w:tc>
          <w:tcPr>
            <w:tcW w:w="2790" w:type="dxa"/>
          </w:tcPr>
          <w:p w14:paraId="25930C73" w14:textId="11044E60" w:rsidR="0021787D" w:rsidRPr="0021787D" w:rsidRDefault="0021787D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Còn dư, còn sót</w:t>
            </w:r>
          </w:p>
        </w:tc>
        <w:tc>
          <w:tcPr>
            <w:tcW w:w="3600" w:type="dxa"/>
          </w:tcPr>
          <w:p w14:paraId="15514B8E" w14:textId="650301AF" w:rsidR="0021787D" w:rsidRPr="005167D2" w:rsidRDefault="0021787D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21787D" w:rsidRPr="000C3FF7" w14:paraId="2195E714" w14:textId="77777777" w:rsidTr="0021787D">
        <w:trPr>
          <w:trHeight w:val="287"/>
        </w:trPr>
        <w:tc>
          <w:tcPr>
            <w:tcW w:w="708" w:type="dxa"/>
          </w:tcPr>
          <w:p w14:paraId="400A28BB" w14:textId="4E6ADB00" w:rsidR="0021787D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93</w:t>
            </w:r>
          </w:p>
        </w:tc>
        <w:tc>
          <w:tcPr>
            <w:tcW w:w="1902" w:type="dxa"/>
          </w:tcPr>
          <w:p w14:paraId="60C957BC" w14:textId="47B30671" w:rsidR="0021787D" w:rsidRDefault="0021787D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Virāgo</w:t>
            </w:r>
          </w:p>
        </w:tc>
        <w:tc>
          <w:tcPr>
            <w:tcW w:w="2790" w:type="dxa"/>
          </w:tcPr>
          <w:p w14:paraId="2737C447" w14:textId="18B683DA" w:rsidR="0021787D" w:rsidRPr="0021787D" w:rsidRDefault="0021787D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không dính mắc, sự không thèm khát</w:t>
            </w:r>
          </w:p>
        </w:tc>
        <w:tc>
          <w:tcPr>
            <w:tcW w:w="3600" w:type="dxa"/>
          </w:tcPr>
          <w:p w14:paraId="2171B0BC" w14:textId="3BF4CF61" w:rsidR="0021787D" w:rsidRDefault="0021787D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2011E" w:rsidRPr="000C3FF7" w14:paraId="224C827E" w14:textId="77777777" w:rsidTr="00B66EA5">
        <w:trPr>
          <w:trHeight w:val="167"/>
        </w:trPr>
        <w:tc>
          <w:tcPr>
            <w:tcW w:w="708" w:type="dxa"/>
          </w:tcPr>
          <w:p w14:paraId="3AD04779" w14:textId="33018200" w:rsidR="00C2011E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94</w:t>
            </w:r>
          </w:p>
        </w:tc>
        <w:tc>
          <w:tcPr>
            <w:tcW w:w="1902" w:type="dxa"/>
          </w:tcPr>
          <w:p w14:paraId="6352BCC1" w14:textId="3A0D08C2" w:rsidR="00C2011E" w:rsidRPr="00BC0140" w:rsidRDefault="00C2011E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BC0140">
              <w:rPr>
                <w:b/>
                <w:sz w:val="26"/>
                <w:szCs w:val="26"/>
              </w:rPr>
              <w:t>āgo</w:t>
            </w:r>
          </w:p>
        </w:tc>
        <w:tc>
          <w:tcPr>
            <w:tcW w:w="2790" w:type="dxa"/>
          </w:tcPr>
          <w:p w14:paraId="7820231C" w14:textId="507C1AD7" w:rsidR="00C2011E" w:rsidRPr="00F81D01" w:rsidRDefault="00567AFC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từ bỏ, sự dứt bỏ</w:t>
            </w:r>
          </w:p>
        </w:tc>
        <w:tc>
          <w:tcPr>
            <w:tcW w:w="3600" w:type="dxa"/>
          </w:tcPr>
          <w:p w14:paraId="03EFD1B3" w14:textId="59DBA2FF" w:rsidR="00C2011E" w:rsidRPr="00717849" w:rsidRDefault="00C2011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2011E" w:rsidRPr="000C3FF7" w14:paraId="03CE4E9D" w14:textId="77777777" w:rsidTr="00B66EA5">
        <w:trPr>
          <w:trHeight w:val="167"/>
        </w:trPr>
        <w:tc>
          <w:tcPr>
            <w:tcW w:w="708" w:type="dxa"/>
          </w:tcPr>
          <w:p w14:paraId="6C36D3AB" w14:textId="7D8A7889" w:rsidR="00C2011E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95</w:t>
            </w:r>
          </w:p>
        </w:tc>
        <w:tc>
          <w:tcPr>
            <w:tcW w:w="1902" w:type="dxa"/>
          </w:tcPr>
          <w:p w14:paraId="0E63344C" w14:textId="7DAC4A65" w:rsidR="00C2011E" w:rsidRPr="00BC0140" w:rsidRDefault="00C2011E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aṭinissaggo</w:t>
            </w:r>
          </w:p>
        </w:tc>
        <w:tc>
          <w:tcPr>
            <w:tcW w:w="2790" w:type="dxa"/>
          </w:tcPr>
          <w:p w14:paraId="0ED9EDC0" w14:textId="5E2DA442" w:rsidR="00C07536" w:rsidRPr="00F81D01" w:rsidRDefault="00567AFC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từ bỏ, sự bỏ đi</w:t>
            </w:r>
          </w:p>
        </w:tc>
        <w:tc>
          <w:tcPr>
            <w:tcW w:w="3600" w:type="dxa"/>
          </w:tcPr>
          <w:p w14:paraId="5982A3AF" w14:textId="38865DE7" w:rsidR="00C2011E" w:rsidRPr="005167D2" w:rsidRDefault="00C2011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2011E" w:rsidRPr="000C3FF7" w14:paraId="366753E6" w14:textId="77777777" w:rsidTr="00B66EA5">
        <w:trPr>
          <w:trHeight w:val="167"/>
        </w:trPr>
        <w:tc>
          <w:tcPr>
            <w:tcW w:w="708" w:type="dxa"/>
          </w:tcPr>
          <w:p w14:paraId="1CAA8EF1" w14:textId="4178CAB5" w:rsidR="00C2011E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96</w:t>
            </w:r>
          </w:p>
        </w:tc>
        <w:tc>
          <w:tcPr>
            <w:tcW w:w="1902" w:type="dxa"/>
          </w:tcPr>
          <w:p w14:paraId="563A65FA" w14:textId="15CD4A93" w:rsidR="00C2011E" w:rsidRPr="00BC0140" w:rsidRDefault="00C2011E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  <w:r w:rsidRPr="00BC0140">
              <w:rPr>
                <w:b/>
                <w:sz w:val="26"/>
                <w:szCs w:val="26"/>
              </w:rPr>
              <w:t>utti</w:t>
            </w:r>
          </w:p>
        </w:tc>
        <w:tc>
          <w:tcPr>
            <w:tcW w:w="2790" w:type="dxa"/>
          </w:tcPr>
          <w:p w14:paraId="19670B07" w14:textId="197D6027" w:rsidR="00C07536" w:rsidRPr="00F81D01" w:rsidRDefault="00BB3E4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giải thoát, sự tự do</w:t>
            </w:r>
          </w:p>
        </w:tc>
        <w:tc>
          <w:tcPr>
            <w:tcW w:w="3600" w:type="dxa"/>
          </w:tcPr>
          <w:p w14:paraId="211ED1E7" w14:textId="0591CEE0" w:rsidR="00C2011E" w:rsidRPr="005167D2" w:rsidRDefault="00C2011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C2011E" w:rsidRPr="000C3FF7" w14:paraId="4510C687" w14:textId="77777777" w:rsidTr="00B66EA5">
        <w:trPr>
          <w:trHeight w:val="167"/>
        </w:trPr>
        <w:tc>
          <w:tcPr>
            <w:tcW w:w="708" w:type="dxa"/>
          </w:tcPr>
          <w:p w14:paraId="350A753F" w14:textId="3471F28E" w:rsidR="00C2011E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97</w:t>
            </w:r>
          </w:p>
        </w:tc>
        <w:tc>
          <w:tcPr>
            <w:tcW w:w="1902" w:type="dxa"/>
          </w:tcPr>
          <w:p w14:paraId="6D40D1CB" w14:textId="34A3E2A7" w:rsidR="00C2011E" w:rsidRPr="00BC0140" w:rsidRDefault="00BB3E47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</w:t>
            </w:r>
            <w:r w:rsidR="00C2011E" w:rsidRPr="00BC0140">
              <w:rPr>
                <w:b/>
                <w:sz w:val="26"/>
                <w:szCs w:val="26"/>
              </w:rPr>
              <w:t>layo</w:t>
            </w:r>
          </w:p>
        </w:tc>
        <w:tc>
          <w:tcPr>
            <w:tcW w:w="2790" w:type="dxa"/>
          </w:tcPr>
          <w:p w14:paraId="6ABD45C4" w14:textId="3739477E" w:rsidR="00C07536" w:rsidRPr="00F81D01" w:rsidRDefault="00BB3E4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dính mắc</w:t>
            </w:r>
          </w:p>
        </w:tc>
        <w:tc>
          <w:tcPr>
            <w:tcW w:w="3600" w:type="dxa"/>
          </w:tcPr>
          <w:p w14:paraId="7A2A5521" w14:textId="1A1F9D5A" w:rsidR="00C2011E" w:rsidRPr="005167D2" w:rsidRDefault="00C2011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2011E" w:rsidRPr="000C3FF7" w14:paraId="59D34A2E" w14:textId="77777777" w:rsidTr="00B66EA5">
        <w:trPr>
          <w:trHeight w:val="167"/>
        </w:trPr>
        <w:tc>
          <w:tcPr>
            <w:tcW w:w="708" w:type="dxa"/>
          </w:tcPr>
          <w:p w14:paraId="2F9D0654" w14:textId="5E4E7706" w:rsidR="00C2011E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98</w:t>
            </w:r>
          </w:p>
        </w:tc>
        <w:tc>
          <w:tcPr>
            <w:tcW w:w="1902" w:type="dxa"/>
          </w:tcPr>
          <w:p w14:paraId="3608A3D3" w14:textId="036CA4C9" w:rsidR="00C2011E" w:rsidRPr="00BC0140" w:rsidRDefault="009306B3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</w:t>
            </w:r>
            <w:r w:rsidR="00C2011E" w:rsidRPr="00BC0140">
              <w:rPr>
                <w:b/>
                <w:sz w:val="26"/>
                <w:szCs w:val="26"/>
              </w:rPr>
              <w:t xml:space="preserve">āmin  </w:t>
            </w:r>
          </w:p>
        </w:tc>
        <w:tc>
          <w:tcPr>
            <w:tcW w:w="2790" w:type="dxa"/>
          </w:tcPr>
          <w:p w14:paraId="0481B14B" w14:textId="6AD8B981" w:rsidR="00C2011E" w:rsidRPr="009306B3" w:rsidRDefault="009306B3" w:rsidP="00C029B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Đưa đến, dẫn đến</w:t>
            </w:r>
          </w:p>
        </w:tc>
        <w:tc>
          <w:tcPr>
            <w:tcW w:w="3600" w:type="dxa"/>
          </w:tcPr>
          <w:p w14:paraId="7E7B4357" w14:textId="4BCAC348" w:rsidR="00C2011E" w:rsidRPr="005167D2" w:rsidRDefault="009306B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C2011E" w:rsidRPr="000C3FF7" w14:paraId="3AD48244" w14:textId="77777777" w:rsidTr="00B66EA5">
        <w:trPr>
          <w:trHeight w:val="167"/>
        </w:trPr>
        <w:tc>
          <w:tcPr>
            <w:tcW w:w="708" w:type="dxa"/>
          </w:tcPr>
          <w:p w14:paraId="19D19E01" w14:textId="3ECE8049" w:rsidR="00C2011E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99</w:t>
            </w:r>
          </w:p>
        </w:tc>
        <w:tc>
          <w:tcPr>
            <w:tcW w:w="1902" w:type="dxa"/>
          </w:tcPr>
          <w:p w14:paraId="19A7574B" w14:textId="1C529D88" w:rsidR="00C2011E" w:rsidRPr="00BC0140" w:rsidRDefault="00C2011E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ubbe</w:t>
            </w:r>
          </w:p>
        </w:tc>
        <w:tc>
          <w:tcPr>
            <w:tcW w:w="2790" w:type="dxa"/>
          </w:tcPr>
          <w:p w14:paraId="43CCA44C" w14:textId="4AF01774" w:rsidR="00C07536" w:rsidRPr="00F81D01" w:rsidRDefault="00EA172C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Trước đây</w:t>
            </w:r>
          </w:p>
        </w:tc>
        <w:tc>
          <w:tcPr>
            <w:tcW w:w="3600" w:type="dxa"/>
          </w:tcPr>
          <w:p w14:paraId="1CC7DF76" w14:textId="2D696E52" w:rsidR="00C2011E" w:rsidRPr="005167D2" w:rsidRDefault="00C07536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C2011E" w:rsidRPr="000C3FF7" w14:paraId="326B495C" w14:textId="77777777" w:rsidTr="00B66EA5">
        <w:trPr>
          <w:trHeight w:val="167"/>
        </w:trPr>
        <w:tc>
          <w:tcPr>
            <w:tcW w:w="708" w:type="dxa"/>
          </w:tcPr>
          <w:p w14:paraId="059640BA" w14:textId="7FDC33F4" w:rsidR="00C2011E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100</w:t>
            </w:r>
          </w:p>
        </w:tc>
        <w:tc>
          <w:tcPr>
            <w:tcW w:w="1902" w:type="dxa"/>
          </w:tcPr>
          <w:p w14:paraId="703DC0C3" w14:textId="10303124" w:rsidR="00C2011E" w:rsidRPr="00BC0140" w:rsidRDefault="00EA172C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  <w:r w:rsidR="00C2011E" w:rsidRPr="00BC0140">
              <w:rPr>
                <w:b/>
                <w:sz w:val="26"/>
                <w:szCs w:val="26"/>
              </w:rPr>
              <w:t>nussut</w:t>
            </w: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2790" w:type="dxa"/>
          </w:tcPr>
          <w:p w14:paraId="0C18E497" w14:textId="7F033817" w:rsidR="00C2011E" w:rsidRPr="00F81D01" w:rsidRDefault="00EA172C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nghe, được biết, được nhớ</w:t>
            </w:r>
          </w:p>
        </w:tc>
        <w:tc>
          <w:tcPr>
            <w:tcW w:w="3600" w:type="dxa"/>
          </w:tcPr>
          <w:p w14:paraId="32062FFA" w14:textId="628C1E9E" w:rsidR="00C2011E" w:rsidRPr="005167D2" w:rsidRDefault="00C2011E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C07536" w:rsidRPr="000C3FF7" w14:paraId="499F984D" w14:textId="77777777" w:rsidTr="00B66EA5">
        <w:trPr>
          <w:trHeight w:val="167"/>
        </w:trPr>
        <w:tc>
          <w:tcPr>
            <w:tcW w:w="708" w:type="dxa"/>
          </w:tcPr>
          <w:p w14:paraId="58EA2975" w14:textId="77BA87B0" w:rsidR="00C07536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101</w:t>
            </w:r>
          </w:p>
        </w:tc>
        <w:tc>
          <w:tcPr>
            <w:tcW w:w="1902" w:type="dxa"/>
          </w:tcPr>
          <w:p w14:paraId="2A4561F2" w14:textId="798FCD77" w:rsidR="00C07536" w:rsidRPr="00BC0140" w:rsidRDefault="00C07536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</w:t>
            </w:r>
            <w:r w:rsidRPr="00BC0140">
              <w:rPr>
                <w:b/>
                <w:sz w:val="26"/>
                <w:szCs w:val="26"/>
              </w:rPr>
              <w:t>dapādi</w:t>
            </w:r>
          </w:p>
        </w:tc>
        <w:tc>
          <w:tcPr>
            <w:tcW w:w="2790" w:type="dxa"/>
          </w:tcPr>
          <w:p w14:paraId="42CB3EBB" w14:textId="35286F9E" w:rsidR="00C07536" w:rsidRPr="00F81D01" w:rsidRDefault="00EA172C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Sinh lên</w:t>
            </w:r>
          </w:p>
        </w:tc>
        <w:tc>
          <w:tcPr>
            <w:tcW w:w="3600" w:type="dxa"/>
          </w:tcPr>
          <w:p w14:paraId="0A326028" w14:textId="663C52CD" w:rsidR="00C07536" w:rsidRPr="005167D2" w:rsidRDefault="00C07536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</w:t>
            </w:r>
            <w:r w:rsidR="00EA172C">
              <w:rPr>
                <w:sz w:val="26"/>
                <w:szCs w:val="26"/>
              </w:rPr>
              <w:t>, bất định, chủ động, mô tả</w:t>
            </w:r>
          </w:p>
        </w:tc>
      </w:tr>
      <w:tr w:rsidR="00C07536" w:rsidRPr="000C3FF7" w14:paraId="36398D13" w14:textId="77777777" w:rsidTr="00B66EA5">
        <w:trPr>
          <w:trHeight w:val="167"/>
        </w:trPr>
        <w:tc>
          <w:tcPr>
            <w:tcW w:w="708" w:type="dxa"/>
          </w:tcPr>
          <w:p w14:paraId="0AA29D8A" w14:textId="15427F6C" w:rsidR="00C07536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102</w:t>
            </w:r>
          </w:p>
        </w:tc>
        <w:tc>
          <w:tcPr>
            <w:tcW w:w="1902" w:type="dxa"/>
          </w:tcPr>
          <w:p w14:paraId="1B826943" w14:textId="7AFD8542" w:rsidR="00C07536" w:rsidRPr="00BC0140" w:rsidRDefault="00C07536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</w:t>
            </w:r>
            <w:r w:rsidRPr="00BC0140">
              <w:rPr>
                <w:b/>
                <w:sz w:val="26"/>
                <w:szCs w:val="26"/>
              </w:rPr>
              <w:t>aññā</w:t>
            </w:r>
          </w:p>
        </w:tc>
        <w:tc>
          <w:tcPr>
            <w:tcW w:w="2790" w:type="dxa"/>
          </w:tcPr>
          <w:p w14:paraId="750CF6AB" w14:textId="2827835F" w:rsidR="00C07536" w:rsidRPr="00F81D01" w:rsidRDefault="00682EC6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Trí tuệ</w:t>
            </w:r>
          </w:p>
        </w:tc>
        <w:tc>
          <w:tcPr>
            <w:tcW w:w="3600" w:type="dxa"/>
          </w:tcPr>
          <w:p w14:paraId="0D5FFB54" w14:textId="4DC04B60" w:rsidR="00C07536" w:rsidRPr="005167D2" w:rsidRDefault="00C07536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C07536" w:rsidRPr="000C3FF7" w14:paraId="4B1D8B14" w14:textId="77777777" w:rsidTr="00B66EA5">
        <w:trPr>
          <w:trHeight w:val="167"/>
        </w:trPr>
        <w:tc>
          <w:tcPr>
            <w:tcW w:w="708" w:type="dxa"/>
          </w:tcPr>
          <w:p w14:paraId="58E5D749" w14:textId="313166C6" w:rsidR="00C07536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103</w:t>
            </w:r>
          </w:p>
        </w:tc>
        <w:tc>
          <w:tcPr>
            <w:tcW w:w="1902" w:type="dxa"/>
          </w:tcPr>
          <w:p w14:paraId="0480ED01" w14:textId="651870C6" w:rsidR="00C07536" w:rsidRPr="00BC0140" w:rsidRDefault="00C07536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</w:t>
            </w:r>
            <w:r w:rsidRPr="00BC0140">
              <w:rPr>
                <w:b/>
                <w:sz w:val="26"/>
                <w:szCs w:val="26"/>
              </w:rPr>
              <w:t>ijjā</w:t>
            </w:r>
          </w:p>
        </w:tc>
        <w:tc>
          <w:tcPr>
            <w:tcW w:w="2790" w:type="dxa"/>
          </w:tcPr>
          <w:p w14:paraId="6110FEE7" w14:textId="07148953" w:rsidR="00C07536" w:rsidRPr="00F81D01" w:rsidRDefault="00493A1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Minh</w:t>
            </w:r>
          </w:p>
        </w:tc>
        <w:tc>
          <w:tcPr>
            <w:tcW w:w="3600" w:type="dxa"/>
          </w:tcPr>
          <w:p w14:paraId="640FBEF4" w14:textId="45C46685" w:rsidR="00C07536" w:rsidRPr="005167D2" w:rsidRDefault="00C07536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C07536" w:rsidRPr="000C3FF7" w14:paraId="1AA032AA" w14:textId="77777777" w:rsidTr="00B66EA5">
        <w:trPr>
          <w:trHeight w:val="167"/>
        </w:trPr>
        <w:tc>
          <w:tcPr>
            <w:tcW w:w="708" w:type="dxa"/>
          </w:tcPr>
          <w:p w14:paraId="476D6272" w14:textId="10F9E680" w:rsidR="00C07536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104</w:t>
            </w:r>
          </w:p>
        </w:tc>
        <w:tc>
          <w:tcPr>
            <w:tcW w:w="1902" w:type="dxa"/>
          </w:tcPr>
          <w:p w14:paraId="4A6683A2" w14:textId="12F57735" w:rsidR="00C07536" w:rsidRPr="00BC0140" w:rsidRDefault="00493A17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</w:t>
            </w:r>
            <w:r w:rsidR="00C07536" w:rsidRPr="00BC0140">
              <w:rPr>
                <w:b/>
                <w:sz w:val="26"/>
                <w:szCs w:val="26"/>
              </w:rPr>
              <w:t>loko</w:t>
            </w:r>
          </w:p>
        </w:tc>
        <w:tc>
          <w:tcPr>
            <w:tcW w:w="2790" w:type="dxa"/>
          </w:tcPr>
          <w:p w14:paraId="59D4BDFC" w14:textId="003352C8" w:rsidR="00C07536" w:rsidRPr="00F81D01" w:rsidRDefault="00493A1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Ánh sáng</w:t>
            </w:r>
          </w:p>
        </w:tc>
        <w:tc>
          <w:tcPr>
            <w:tcW w:w="3600" w:type="dxa"/>
          </w:tcPr>
          <w:p w14:paraId="5189481C" w14:textId="213722FA" w:rsidR="00C07536" w:rsidRPr="005167D2" w:rsidRDefault="00C07536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565217" w:rsidRPr="000C3FF7" w14:paraId="35B2ADA1" w14:textId="77777777" w:rsidTr="00565217">
        <w:trPr>
          <w:trHeight w:val="94"/>
        </w:trPr>
        <w:tc>
          <w:tcPr>
            <w:tcW w:w="708" w:type="dxa"/>
          </w:tcPr>
          <w:p w14:paraId="0DC02914" w14:textId="2431BFAB" w:rsidR="00565217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105</w:t>
            </w:r>
          </w:p>
        </w:tc>
        <w:tc>
          <w:tcPr>
            <w:tcW w:w="1902" w:type="dxa"/>
          </w:tcPr>
          <w:p w14:paraId="1FF4901A" w14:textId="3076E799" w:rsidR="00565217" w:rsidRPr="00BC0140" w:rsidRDefault="00565217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Pariññeyya</w:t>
            </w:r>
          </w:p>
        </w:tc>
        <w:tc>
          <w:tcPr>
            <w:tcW w:w="2790" w:type="dxa"/>
          </w:tcPr>
          <w:p w14:paraId="0448F2E4" w14:textId="0EAA68BB" w:rsidR="00565217" w:rsidRPr="00D56A5D" w:rsidRDefault="0056521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biết</w:t>
            </w:r>
          </w:p>
        </w:tc>
        <w:tc>
          <w:tcPr>
            <w:tcW w:w="3600" w:type="dxa"/>
          </w:tcPr>
          <w:p w14:paraId="7D9AC634" w14:textId="69BCB750" w:rsidR="00565217" w:rsidRPr="005167D2" w:rsidRDefault="00565217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Tương phân</w:t>
            </w:r>
          </w:p>
        </w:tc>
      </w:tr>
      <w:tr w:rsidR="000417F3" w:rsidRPr="000C3FF7" w14:paraId="76229366" w14:textId="77777777" w:rsidTr="000417F3">
        <w:trPr>
          <w:trHeight w:val="64"/>
        </w:trPr>
        <w:tc>
          <w:tcPr>
            <w:tcW w:w="708" w:type="dxa"/>
          </w:tcPr>
          <w:p w14:paraId="591F9194" w14:textId="4D604E78" w:rsidR="000417F3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106</w:t>
            </w:r>
          </w:p>
        </w:tc>
        <w:tc>
          <w:tcPr>
            <w:tcW w:w="1902" w:type="dxa"/>
          </w:tcPr>
          <w:p w14:paraId="2B20C996" w14:textId="1918E05B" w:rsidR="000417F3" w:rsidRDefault="000417F3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Pariññāta</w:t>
            </w:r>
          </w:p>
        </w:tc>
        <w:tc>
          <w:tcPr>
            <w:tcW w:w="2790" w:type="dxa"/>
          </w:tcPr>
          <w:p w14:paraId="23E24BC5" w14:textId="6E1A3220" w:rsidR="000417F3" w:rsidRDefault="000417F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biết</w:t>
            </w:r>
          </w:p>
        </w:tc>
        <w:tc>
          <w:tcPr>
            <w:tcW w:w="3600" w:type="dxa"/>
          </w:tcPr>
          <w:p w14:paraId="3B819AF6" w14:textId="773EDFC9" w:rsidR="000417F3" w:rsidRDefault="000417F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0417F3" w:rsidRPr="000C3FF7" w14:paraId="71221987" w14:textId="77777777" w:rsidTr="00B66EA5">
        <w:trPr>
          <w:trHeight w:val="62"/>
        </w:trPr>
        <w:tc>
          <w:tcPr>
            <w:tcW w:w="708" w:type="dxa"/>
          </w:tcPr>
          <w:p w14:paraId="2BC13508" w14:textId="69184D3E" w:rsidR="000417F3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107</w:t>
            </w:r>
          </w:p>
        </w:tc>
        <w:tc>
          <w:tcPr>
            <w:tcW w:w="1902" w:type="dxa"/>
          </w:tcPr>
          <w:p w14:paraId="2E1C4847" w14:textId="29F0A2BF" w:rsidR="000417F3" w:rsidRDefault="000417F3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Pahātabba</w:t>
            </w:r>
          </w:p>
        </w:tc>
        <w:tc>
          <w:tcPr>
            <w:tcW w:w="2790" w:type="dxa"/>
          </w:tcPr>
          <w:p w14:paraId="0E0D9381" w14:textId="47E21D73" w:rsidR="000417F3" w:rsidRDefault="000417F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từ bỏ</w:t>
            </w:r>
          </w:p>
        </w:tc>
        <w:tc>
          <w:tcPr>
            <w:tcW w:w="3600" w:type="dxa"/>
          </w:tcPr>
          <w:p w14:paraId="39E068D2" w14:textId="278D9AE7" w:rsidR="000417F3" w:rsidRDefault="000417F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Tương phân</w:t>
            </w:r>
          </w:p>
        </w:tc>
      </w:tr>
      <w:tr w:rsidR="000417F3" w:rsidRPr="000C3FF7" w14:paraId="0BF2EAB7" w14:textId="77777777" w:rsidTr="00B66EA5">
        <w:trPr>
          <w:trHeight w:val="62"/>
        </w:trPr>
        <w:tc>
          <w:tcPr>
            <w:tcW w:w="708" w:type="dxa"/>
          </w:tcPr>
          <w:p w14:paraId="443A36B2" w14:textId="45F26B60" w:rsidR="000417F3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108</w:t>
            </w:r>
          </w:p>
        </w:tc>
        <w:tc>
          <w:tcPr>
            <w:tcW w:w="1902" w:type="dxa"/>
          </w:tcPr>
          <w:p w14:paraId="08511ED0" w14:textId="3B2826D7" w:rsidR="000417F3" w:rsidRDefault="000417F3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Pahīna</w:t>
            </w:r>
          </w:p>
        </w:tc>
        <w:tc>
          <w:tcPr>
            <w:tcW w:w="2790" w:type="dxa"/>
          </w:tcPr>
          <w:p w14:paraId="2B17C45E" w14:textId="6D680799" w:rsidR="000417F3" w:rsidRDefault="000417F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từ bỏ</w:t>
            </w:r>
          </w:p>
        </w:tc>
        <w:tc>
          <w:tcPr>
            <w:tcW w:w="3600" w:type="dxa"/>
          </w:tcPr>
          <w:p w14:paraId="49D50378" w14:textId="0792EBD9" w:rsidR="000417F3" w:rsidRDefault="000417F3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D54C8A" w:rsidRPr="000C3FF7" w14:paraId="2932CBBE" w14:textId="77777777" w:rsidTr="00D54C8A">
        <w:trPr>
          <w:trHeight w:val="188"/>
        </w:trPr>
        <w:tc>
          <w:tcPr>
            <w:tcW w:w="708" w:type="dxa"/>
          </w:tcPr>
          <w:p w14:paraId="5ABBC3F5" w14:textId="0020BADC" w:rsidR="00D54C8A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109</w:t>
            </w:r>
          </w:p>
        </w:tc>
        <w:tc>
          <w:tcPr>
            <w:tcW w:w="1902" w:type="dxa"/>
          </w:tcPr>
          <w:p w14:paraId="70596B23" w14:textId="62B9F80D" w:rsidR="00D54C8A" w:rsidRPr="00BC0140" w:rsidRDefault="00D54C8A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Sacchikātabba</w:t>
            </w:r>
          </w:p>
        </w:tc>
        <w:tc>
          <w:tcPr>
            <w:tcW w:w="2790" w:type="dxa"/>
          </w:tcPr>
          <w:p w14:paraId="31701574" w14:textId="02A2DAFE" w:rsidR="00D54C8A" w:rsidRPr="00F81D01" w:rsidRDefault="00D54C8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thực chứng</w:t>
            </w:r>
          </w:p>
        </w:tc>
        <w:tc>
          <w:tcPr>
            <w:tcW w:w="3600" w:type="dxa"/>
          </w:tcPr>
          <w:p w14:paraId="33F3C0A8" w14:textId="1BBFFC93" w:rsidR="00D54C8A" w:rsidRPr="005167D2" w:rsidRDefault="00D54C8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Tương phân</w:t>
            </w:r>
          </w:p>
        </w:tc>
      </w:tr>
      <w:tr w:rsidR="00D54C8A" w:rsidRPr="000C3FF7" w14:paraId="192D9D9E" w14:textId="77777777" w:rsidTr="00B66EA5">
        <w:trPr>
          <w:trHeight w:val="187"/>
        </w:trPr>
        <w:tc>
          <w:tcPr>
            <w:tcW w:w="708" w:type="dxa"/>
          </w:tcPr>
          <w:p w14:paraId="195FA46C" w14:textId="09D3DADE" w:rsidR="00D54C8A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110</w:t>
            </w:r>
          </w:p>
        </w:tc>
        <w:tc>
          <w:tcPr>
            <w:tcW w:w="1902" w:type="dxa"/>
          </w:tcPr>
          <w:p w14:paraId="0533889F" w14:textId="1BFB5325" w:rsidR="00D54C8A" w:rsidRDefault="00D54C8A" w:rsidP="00C029B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Sacchikata</w:t>
            </w:r>
          </w:p>
        </w:tc>
        <w:tc>
          <w:tcPr>
            <w:tcW w:w="2790" w:type="dxa"/>
          </w:tcPr>
          <w:p w14:paraId="250CF6E2" w14:textId="7C2C4BD0" w:rsidR="00D54C8A" w:rsidRDefault="00D54C8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thực chứng</w:t>
            </w:r>
          </w:p>
        </w:tc>
        <w:tc>
          <w:tcPr>
            <w:tcW w:w="3600" w:type="dxa"/>
          </w:tcPr>
          <w:p w14:paraId="7D67FBA3" w14:textId="2C84E895" w:rsidR="00D54C8A" w:rsidRDefault="00D54C8A" w:rsidP="00C029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487F91" w:rsidRPr="00A97550" w14:paraId="691C9191" w14:textId="77777777" w:rsidTr="00B66EA5">
        <w:trPr>
          <w:trHeight w:val="187"/>
        </w:trPr>
        <w:tc>
          <w:tcPr>
            <w:tcW w:w="708" w:type="dxa"/>
          </w:tcPr>
          <w:p w14:paraId="774DDDAF" w14:textId="64078A7E" w:rsidR="00487F91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111</w:t>
            </w:r>
          </w:p>
        </w:tc>
        <w:tc>
          <w:tcPr>
            <w:tcW w:w="1902" w:type="dxa"/>
          </w:tcPr>
          <w:p w14:paraId="013E80D5" w14:textId="5E3D267A" w:rsidR="00487F91" w:rsidRPr="00A97550" w:rsidRDefault="00487F91" w:rsidP="00C029BA">
            <w:pPr>
              <w:rPr>
                <w:b/>
                <w:sz w:val="26"/>
                <w:szCs w:val="26"/>
              </w:rPr>
            </w:pPr>
            <w:r w:rsidRPr="00A97550">
              <w:rPr>
                <w:b/>
                <w:sz w:val="26"/>
                <w:szCs w:val="26"/>
              </w:rPr>
              <w:t>Bhāvetabba</w:t>
            </w:r>
          </w:p>
        </w:tc>
        <w:tc>
          <w:tcPr>
            <w:tcW w:w="2790" w:type="dxa"/>
          </w:tcPr>
          <w:p w14:paraId="55E12167" w14:textId="1D3F1E58" w:rsidR="00487F91" w:rsidRPr="00A97550" w:rsidRDefault="00487F91" w:rsidP="00C029BA">
            <w:pPr>
              <w:rPr>
                <w:sz w:val="26"/>
                <w:szCs w:val="26"/>
              </w:rPr>
            </w:pPr>
            <w:r w:rsidRPr="00A97550">
              <w:rPr>
                <w:sz w:val="26"/>
                <w:szCs w:val="26"/>
              </w:rPr>
              <w:t>Được phát triển</w:t>
            </w:r>
          </w:p>
        </w:tc>
        <w:tc>
          <w:tcPr>
            <w:tcW w:w="3600" w:type="dxa"/>
          </w:tcPr>
          <w:p w14:paraId="38CB44D6" w14:textId="30DA13A3" w:rsidR="00487F91" w:rsidRPr="00A97550" w:rsidRDefault="00487F91" w:rsidP="00C029BA">
            <w:pPr>
              <w:rPr>
                <w:sz w:val="26"/>
                <w:szCs w:val="26"/>
              </w:rPr>
            </w:pPr>
            <w:r w:rsidRPr="00A97550">
              <w:rPr>
                <w:sz w:val="26"/>
                <w:szCs w:val="26"/>
              </w:rPr>
              <w:t>Tương phân</w:t>
            </w:r>
          </w:p>
        </w:tc>
      </w:tr>
      <w:tr w:rsidR="00487F91" w:rsidRPr="00A97550" w14:paraId="23A1EC9A" w14:textId="77777777" w:rsidTr="00B66EA5">
        <w:trPr>
          <w:trHeight w:val="187"/>
        </w:trPr>
        <w:tc>
          <w:tcPr>
            <w:tcW w:w="708" w:type="dxa"/>
          </w:tcPr>
          <w:p w14:paraId="074B333B" w14:textId="41595D9D" w:rsidR="00487F91" w:rsidRPr="00B301E0" w:rsidRDefault="00B301E0" w:rsidP="00C029B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112</w:t>
            </w:r>
          </w:p>
        </w:tc>
        <w:tc>
          <w:tcPr>
            <w:tcW w:w="1902" w:type="dxa"/>
          </w:tcPr>
          <w:p w14:paraId="6AF90BC3" w14:textId="6E0BA1F7" w:rsidR="00487F91" w:rsidRPr="00A97550" w:rsidRDefault="00487F91" w:rsidP="00C029BA">
            <w:pPr>
              <w:rPr>
                <w:b/>
                <w:sz w:val="26"/>
                <w:szCs w:val="26"/>
              </w:rPr>
            </w:pPr>
            <w:r w:rsidRPr="00A97550">
              <w:rPr>
                <w:b/>
                <w:sz w:val="26"/>
                <w:szCs w:val="26"/>
              </w:rPr>
              <w:t>Bhāvita</w:t>
            </w:r>
          </w:p>
        </w:tc>
        <w:tc>
          <w:tcPr>
            <w:tcW w:w="2790" w:type="dxa"/>
          </w:tcPr>
          <w:p w14:paraId="6F4533EB" w14:textId="4838C016" w:rsidR="00487F91" w:rsidRPr="00A97550" w:rsidRDefault="00487F91" w:rsidP="00C029BA">
            <w:pPr>
              <w:rPr>
                <w:sz w:val="26"/>
                <w:szCs w:val="26"/>
              </w:rPr>
            </w:pPr>
            <w:r w:rsidRPr="00A97550">
              <w:rPr>
                <w:sz w:val="26"/>
                <w:szCs w:val="26"/>
              </w:rPr>
              <w:t>Được phát triển</w:t>
            </w:r>
          </w:p>
        </w:tc>
        <w:tc>
          <w:tcPr>
            <w:tcW w:w="3600" w:type="dxa"/>
          </w:tcPr>
          <w:p w14:paraId="4CE5B6C8" w14:textId="02196CF4" w:rsidR="00487F91" w:rsidRPr="00A97550" w:rsidRDefault="00487F91" w:rsidP="00C029BA">
            <w:pPr>
              <w:rPr>
                <w:sz w:val="26"/>
                <w:szCs w:val="26"/>
              </w:rPr>
            </w:pPr>
            <w:r w:rsidRPr="00A97550">
              <w:rPr>
                <w:sz w:val="26"/>
                <w:szCs w:val="26"/>
              </w:rPr>
              <w:t>Quá phân</w:t>
            </w:r>
          </w:p>
        </w:tc>
      </w:tr>
    </w:tbl>
    <w:p w14:paraId="3FE9F576" w14:textId="0D2A7C13" w:rsidR="00C5237F" w:rsidRPr="00A97550" w:rsidRDefault="00C5237F" w:rsidP="00C029BA">
      <w:pPr>
        <w:rPr>
          <w:sz w:val="26"/>
          <w:szCs w:val="26"/>
        </w:rPr>
      </w:pPr>
    </w:p>
    <w:p w14:paraId="31E6ADA9" w14:textId="0D81FD33" w:rsidR="001E37D1" w:rsidRPr="00A97550" w:rsidRDefault="001E37D1" w:rsidP="00C029BA">
      <w:pPr>
        <w:rPr>
          <w:b/>
          <w:bCs/>
          <w:sz w:val="26"/>
          <w:szCs w:val="26"/>
        </w:rPr>
      </w:pPr>
      <w:r w:rsidRPr="00A97550">
        <w:rPr>
          <w:b/>
          <w:bCs/>
          <w:sz w:val="26"/>
          <w:szCs w:val="26"/>
        </w:rPr>
        <w:t>Ngữ pháp đoạn kinh 5.1</w:t>
      </w:r>
    </w:p>
    <w:p w14:paraId="4EDB5143" w14:textId="4EC958F9" w:rsidR="001E37D1" w:rsidRPr="00A97550" w:rsidRDefault="001E37D1" w:rsidP="00C029BA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8"/>
        <w:gridCol w:w="1837"/>
        <w:gridCol w:w="3848"/>
        <w:gridCol w:w="2607"/>
      </w:tblGrid>
      <w:tr w:rsidR="001E37D1" w:rsidRPr="00A97550" w14:paraId="44C565CD" w14:textId="77777777" w:rsidTr="00793A26">
        <w:tc>
          <w:tcPr>
            <w:tcW w:w="708" w:type="dxa"/>
          </w:tcPr>
          <w:p w14:paraId="16C1449F" w14:textId="77777777" w:rsidR="001E37D1" w:rsidRPr="00A97550" w:rsidRDefault="001E37D1" w:rsidP="00C029BA">
            <w:pPr>
              <w:rPr>
                <w:b/>
                <w:sz w:val="26"/>
                <w:szCs w:val="26"/>
              </w:rPr>
            </w:pPr>
            <w:r w:rsidRPr="00A9755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37" w:type="dxa"/>
          </w:tcPr>
          <w:p w14:paraId="0F725697" w14:textId="77777777" w:rsidR="001E37D1" w:rsidRPr="00A97550" w:rsidRDefault="001E37D1" w:rsidP="00C029BA">
            <w:pPr>
              <w:rPr>
                <w:b/>
                <w:sz w:val="26"/>
                <w:szCs w:val="26"/>
              </w:rPr>
            </w:pPr>
            <w:r w:rsidRPr="00A97550">
              <w:rPr>
                <w:b/>
                <w:sz w:val="26"/>
                <w:szCs w:val="26"/>
              </w:rPr>
              <w:t>Điểm Ngữ pháp</w:t>
            </w:r>
          </w:p>
        </w:tc>
        <w:tc>
          <w:tcPr>
            <w:tcW w:w="3848" w:type="dxa"/>
          </w:tcPr>
          <w:p w14:paraId="307095A1" w14:textId="77777777" w:rsidR="001E37D1" w:rsidRPr="00A97550" w:rsidRDefault="001E37D1" w:rsidP="00C029BA">
            <w:pPr>
              <w:rPr>
                <w:b/>
                <w:sz w:val="26"/>
                <w:szCs w:val="26"/>
              </w:rPr>
            </w:pPr>
            <w:r w:rsidRPr="00A97550">
              <w:rPr>
                <w:b/>
                <w:sz w:val="26"/>
                <w:szCs w:val="26"/>
              </w:rPr>
              <w:t>Tổng quát</w:t>
            </w:r>
          </w:p>
        </w:tc>
        <w:tc>
          <w:tcPr>
            <w:tcW w:w="2607" w:type="dxa"/>
          </w:tcPr>
          <w:p w14:paraId="6A2912DC" w14:textId="73938E15" w:rsidR="001E37D1" w:rsidRPr="00A97550" w:rsidRDefault="001E37D1" w:rsidP="00C029BA">
            <w:pPr>
              <w:rPr>
                <w:b/>
                <w:sz w:val="26"/>
                <w:szCs w:val="26"/>
              </w:rPr>
            </w:pPr>
            <w:r w:rsidRPr="00A97550">
              <w:rPr>
                <w:b/>
                <w:sz w:val="26"/>
                <w:szCs w:val="26"/>
              </w:rPr>
              <w:t xml:space="preserve">Đoạn kinh </w:t>
            </w:r>
            <w:r w:rsidR="00002F62">
              <w:rPr>
                <w:b/>
                <w:sz w:val="26"/>
                <w:szCs w:val="26"/>
              </w:rPr>
              <w:t>5.1</w:t>
            </w:r>
            <w:del w:id="0" w:author="Huỳnh Trọng Khánh" w:date="2020-06-03T12:03:00Z">
              <w:r w:rsidRPr="00A97550" w:rsidDel="00306129">
                <w:rPr>
                  <w:b/>
                  <w:sz w:val="26"/>
                  <w:szCs w:val="26"/>
                </w:rPr>
                <w:delText>1</w:delText>
              </w:r>
            </w:del>
          </w:p>
        </w:tc>
      </w:tr>
      <w:tr w:rsidR="001E37D1" w:rsidRPr="00A97550" w14:paraId="08D65D2F" w14:textId="77777777" w:rsidTr="00793A26">
        <w:tc>
          <w:tcPr>
            <w:tcW w:w="708" w:type="dxa"/>
          </w:tcPr>
          <w:p w14:paraId="63DF482E" w14:textId="77777777" w:rsidR="001E37D1" w:rsidRPr="00A97550" w:rsidRDefault="001E37D1" w:rsidP="00C029BA">
            <w:pPr>
              <w:rPr>
                <w:b/>
                <w:sz w:val="26"/>
                <w:szCs w:val="26"/>
              </w:rPr>
            </w:pPr>
            <w:r w:rsidRPr="00A97550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37" w:type="dxa"/>
          </w:tcPr>
          <w:p w14:paraId="07E0FD55" w14:textId="23CBFE4F" w:rsidR="001E37D1" w:rsidRPr="00A97550" w:rsidRDefault="001E37D1" w:rsidP="00C029BA">
            <w:pPr>
              <w:rPr>
                <w:b/>
                <w:sz w:val="26"/>
                <w:szCs w:val="26"/>
                <w:rPrChange w:id="1" w:author="Huỳnh Trọng Khánh" w:date="2020-06-03T12:03:00Z">
                  <w:rPr>
                    <w:b/>
                    <w:sz w:val="26"/>
                    <w:szCs w:val="26"/>
                    <w:lang w:val="vi-VN"/>
                  </w:rPr>
                </w:rPrChange>
              </w:rPr>
            </w:pPr>
            <w:r w:rsidRPr="00A97550">
              <w:rPr>
                <w:b/>
                <w:sz w:val="26"/>
                <w:szCs w:val="26"/>
              </w:rPr>
              <w:t>NA</w:t>
            </w:r>
          </w:p>
        </w:tc>
        <w:tc>
          <w:tcPr>
            <w:tcW w:w="3848" w:type="dxa"/>
          </w:tcPr>
          <w:p w14:paraId="5BA4700C" w14:textId="4F32BFA2" w:rsidR="001E37D1" w:rsidRPr="00A97550" w:rsidRDefault="001E37D1" w:rsidP="00C029BA">
            <w:pPr>
              <w:rPr>
                <w:sz w:val="26"/>
                <w:szCs w:val="26"/>
                <w:rPrChange w:id="2" w:author="Huỳnh Trọng Khánh" w:date="2020-06-03T12:03:00Z">
                  <w:rPr>
                    <w:sz w:val="26"/>
                    <w:szCs w:val="26"/>
                    <w:lang w:val="vi-VN"/>
                  </w:rPr>
                </w:rPrChange>
              </w:rPr>
            </w:pPr>
            <w:r w:rsidRPr="00A97550">
              <w:rPr>
                <w:sz w:val="26"/>
                <w:szCs w:val="26"/>
              </w:rPr>
              <w:t>NA</w:t>
            </w:r>
          </w:p>
        </w:tc>
        <w:tc>
          <w:tcPr>
            <w:tcW w:w="2607" w:type="dxa"/>
          </w:tcPr>
          <w:p w14:paraId="4E6B6389" w14:textId="1F536517" w:rsidR="001E37D1" w:rsidRPr="00A97550" w:rsidRDefault="001E37D1" w:rsidP="00C029BA">
            <w:pPr>
              <w:rPr>
                <w:b/>
                <w:sz w:val="26"/>
                <w:szCs w:val="26"/>
                <w:rPrChange w:id="3" w:author="Huỳnh Trọng Khánh" w:date="2020-06-03T12:10:00Z">
                  <w:rPr>
                    <w:b/>
                    <w:sz w:val="26"/>
                    <w:szCs w:val="26"/>
                    <w:lang w:val="vi-VN"/>
                  </w:rPr>
                </w:rPrChange>
              </w:rPr>
            </w:pPr>
            <w:r w:rsidRPr="00A97550">
              <w:rPr>
                <w:b/>
                <w:sz w:val="26"/>
                <w:szCs w:val="26"/>
              </w:rPr>
              <w:t>NA</w:t>
            </w:r>
          </w:p>
        </w:tc>
      </w:tr>
    </w:tbl>
    <w:p w14:paraId="697A3FD8" w14:textId="201A36BD" w:rsidR="001F22C3" w:rsidRDefault="001F22C3" w:rsidP="00C029B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_____________________________________________________________________</w:t>
      </w:r>
    </w:p>
    <w:p w14:paraId="28B2B18D" w14:textId="3A8CFB66" w:rsidR="001F22C3" w:rsidRDefault="001F22C3" w:rsidP="00C029BA">
      <w:pPr>
        <w:rPr>
          <w:b/>
          <w:bCs/>
          <w:sz w:val="26"/>
          <w:szCs w:val="26"/>
        </w:rPr>
      </w:pPr>
    </w:p>
    <w:p w14:paraId="4D95459B" w14:textId="014E9BC6" w:rsidR="001F22C3" w:rsidRDefault="001F22C3" w:rsidP="00C029B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Đoạn kinh 8 </w:t>
      </w:r>
      <w:r w:rsidR="00BC7F1B">
        <w:rPr>
          <w:b/>
          <w:bCs/>
          <w:sz w:val="26"/>
          <w:szCs w:val="26"/>
        </w:rPr>
        <w:t>(AN)</w:t>
      </w:r>
    </w:p>
    <w:p w14:paraId="3FBAB945" w14:textId="79626AB3" w:rsidR="00BC7F1B" w:rsidRDefault="00BC7F1B" w:rsidP="00C029BA">
      <w:pPr>
        <w:rPr>
          <w:b/>
          <w:bCs/>
          <w:sz w:val="26"/>
          <w:szCs w:val="26"/>
        </w:rPr>
      </w:pPr>
    </w:p>
    <w:p w14:paraId="6B2449E4" w14:textId="77777777" w:rsidR="003874F2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“so vata, bhikkhave, bhikkhu agāravo appatisso asabhāgavuttiko ‘sabrahmacārīsu </w:t>
      </w:r>
    </w:p>
    <w:p w14:paraId="5A26298C" w14:textId="77777777" w:rsidR="003874F2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ābhisamācārikaṃ dhammaṃ paripūressatī’ti netaṃ ṭhānaṃ vijjati. ‘ābhisamācārikaṃ dhammaṃ aparipūretvā sekhaṃ {sekkhaṃ (ka.)} dhammaṃ paripūressatī’ti netaṃ </w:t>
      </w:r>
    </w:p>
    <w:p w14:paraId="0ADC4EE5" w14:textId="77777777" w:rsidR="003874F2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ṭhānaṃ vijjati. ‘sekhaṃ dhammaṃ aparipūretvā sīlāni paripūressatī’ti netaṃ ṭhānaṃ </w:t>
      </w:r>
    </w:p>
    <w:p w14:paraId="56DD6736" w14:textId="77777777" w:rsidR="003874F2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vijjati. ‘sīlāni aparipūretvā sammādiṭṭhiṃ paripūressatī’ti netaṃ ṭhānaṃ vijjati. </w:t>
      </w:r>
    </w:p>
    <w:p w14:paraId="30370A1A" w14:textId="40CB6B3A" w:rsidR="00BC7F1B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‘sammādiṭṭhiṃ aparipūretvā sammāsamādhiṃ paripūressatī’ti netaṃ ṭhānaṃ vijjati.</w:t>
      </w:r>
    </w:p>
    <w:p w14:paraId="0B435930" w14:textId="77777777" w:rsidR="00BC7F1B" w:rsidRPr="00BC7F1B" w:rsidRDefault="00BC7F1B" w:rsidP="00BC7F1B">
      <w:pPr>
        <w:rPr>
          <w:sz w:val="26"/>
          <w:szCs w:val="26"/>
        </w:rPr>
      </w:pPr>
    </w:p>
    <w:p w14:paraId="10CDD5C1" w14:textId="77777777" w:rsidR="003874F2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“so vata, bhikkhave, bhikkhu sagāravo sappatisso sabhāgavuttiko ‘sabrahmacārīsu </w:t>
      </w:r>
    </w:p>
    <w:p w14:paraId="3BB63BA3" w14:textId="77777777" w:rsidR="003874F2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ābhisamācārikaṃ dhammaṃ paripūressatī’ti ṭhānametaṃ vijjati. ‘ābhisamācārikaṃ </w:t>
      </w:r>
    </w:p>
    <w:p w14:paraId="70A1AA70" w14:textId="77777777" w:rsidR="003874F2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dhammaṃ paripūretvā sekhaṃ dhammaṃ paripūressatī’ti ṭhānametaṃ vijjati. </w:t>
      </w:r>
    </w:p>
    <w:p w14:paraId="7C97A73C" w14:textId="77777777" w:rsidR="003874F2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‘sekhaṃ dhammaṃ paripūretvā sīlāni paripūressatī’ti ṭhānametaṃ vijjati. ‘sīlāni </w:t>
      </w:r>
    </w:p>
    <w:p w14:paraId="171B6256" w14:textId="77777777" w:rsidR="003874F2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paripūretvā sammādiṭṭhiṃ paripūressatī’ti ṭhānametaṃ vijjati. ‘sammādiṭṭhiṃ </w:t>
      </w:r>
    </w:p>
    <w:p w14:paraId="4A8B5C57" w14:textId="23487DD9" w:rsidR="00BC7F1B" w:rsidRDefault="00BC7F1B" w:rsidP="00BC7F1B">
      <w:pPr>
        <w:rPr>
          <w:sz w:val="26"/>
          <w:szCs w:val="26"/>
        </w:rPr>
      </w:pPr>
      <w:r w:rsidRPr="00BC7F1B">
        <w:rPr>
          <w:sz w:val="26"/>
          <w:szCs w:val="26"/>
        </w:rPr>
        <w:t>paripūretvā sammāsamādhiṃ paripūressatī’ti ṭhānametaṃ vijjatī”ti. </w:t>
      </w:r>
    </w:p>
    <w:p w14:paraId="2F10B0D2" w14:textId="2E5C2A9A" w:rsidR="00E73D4E" w:rsidRDefault="00E73D4E" w:rsidP="00BC7F1B">
      <w:pPr>
        <w:rPr>
          <w:sz w:val="26"/>
          <w:szCs w:val="26"/>
        </w:rPr>
      </w:pPr>
    </w:p>
    <w:p w14:paraId="20DB2645" w14:textId="38175435" w:rsidR="00E73D4E" w:rsidRDefault="00E73D4E" w:rsidP="00BC7F1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Chú giải</w:t>
      </w:r>
    </w:p>
    <w:p w14:paraId="720639B3" w14:textId="73E07246" w:rsidR="00E73D4E" w:rsidRDefault="00E73D4E" w:rsidP="00BC7F1B">
      <w:pPr>
        <w:rPr>
          <w:b/>
          <w:bCs/>
          <w:sz w:val="26"/>
          <w:szCs w:val="26"/>
        </w:rPr>
      </w:pPr>
    </w:p>
    <w:p w14:paraId="048CD727" w14:textId="1B553BDB" w:rsidR="00E73D4E" w:rsidRDefault="00E73D4E" w:rsidP="00BC7F1B">
      <w:pPr>
        <w:rPr>
          <w:sz w:val="26"/>
          <w:szCs w:val="26"/>
        </w:rPr>
      </w:pPr>
      <w:r>
        <w:rPr>
          <w:sz w:val="26"/>
          <w:szCs w:val="26"/>
        </w:rPr>
        <w:t xml:space="preserve">(1) </w:t>
      </w:r>
      <w:r w:rsidR="0074599B" w:rsidRPr="0074599B">
        <w:rPr>
          <w:b/>
          <w:bCs/>
          <w:sz w:val="26"/>
          <w:szCs w:val="26"/>
        </w:rPr>
        <w:t>asabhāgavuttikoti</w:t>
      </w:r>
      <w:r w:rsidR="0074599B" w:rsidRPr="0074599B">
        <w:rPr>
          <w:sz w:val="26"/>
          <w:szCs w:val="26"/>
        </w:rPr>
        <w:t> asabhāgāya visadisāya jīvitavuttiyā samannāgato.</w:t>
      </w:r>
    </w:p>
    <w:p w14:paraId="20DD904F" w14:textId="77777777" w:rsidR="00CA7B33" w:rsidRDefault="00200F28" w:rsidP="00BC7F1B">
      <w:pPr>
        <w:rPr>
          <w:sz w:val="26"/>
          <w:szCs w:val="26"/>
        </w:rPr>
      </w:pPr>
      <w:r>
        <w:rPr>
          <w:sz w:val="26"/>
          <w:szCs w:val="26"/>
        </w:rPr>
        <w:t xml:space="preserve">(2) </w:t>
      </w:r>
      <w:r w:rsidRPr="00200F28">
        <w:rPr>
          <w:b/>
          <w:bCs/>
          <w:sz w:val="26"/>
          <w:szCs w:val="26"/>
        </w:rPr>
        <w:t>ābhisamācārikaṃ dhammanti</w:t>
      </w:r>
      <w:r w:rsidRPr="00200F28">
        <w:rPr>
          <w:sz w:val="26"/>
          <w:szCs w:val="26"/>
        </w:rPr>
        <w:t> uttamasamācārabhūtaṃ vattavasena </w:t>
      </w:r>
    </w:p>
    <w:p w14:paraId="2FE5F9E1" w14:textId="50BBF6D4" w:rsidR="00200F28" w:rsidRDefault="00200F28" w:rsidP="00BC7F1B">
      <w:pPr>
        <w:rPr>
          <w:sz w:val="26"/>
          <w:szCs w:val="26"/>
        </w:rPr>
      </w:pPr>
      <w:r w:rsidRPr="00200F28">
        <w:rPr>
          <w:sz w:val="26"/>
          <w:szCs w:val="26"/>
        </w:rPr>
        <w:t>paññattasīlaṃ.</w:t>
      </w:r>
    </w:p>
    <w:p w14:paraId="170C2AF6" w14:textId="50EEBBEA" w:rsidR="00475B2B" w:rsidRPr="00475B2B" w:rsidRDefault="00475B2B" w:rsidP="00475B2B">
      <w:pPr>
        <w:rPr>
          <w:sz w:val="26"/>
          <w:szCs w:val="26"/>
        </w:rPr>
      </w:pPr>
      <w:r>
        <w:rPr>
          <w:sz w:val="26"/>
          <w:szCs w:val="26"/>
        </w:rPr>
        <w:t xml:space="preserve">(3) </w:t>
      </w:r>
      <w:r w:rsidRPr="00475B2B">
        <w:rPr>
          <w:b/>
          <w:bCs/>
          <w:sz w:val="26"/>
          <w:szCs w:val="26"/>
        </w:rPr>
        <w:t>sekhaṃ dhammanti</w:t>
      </w:r>
      <w:r w:rsidRPr="00475B2B">
        <w:rPr>
          <w:sz w:val="26"/>
          <w:szCs w:val="26"/>
        </w:rPr>
        <w:t> sekhapaṇṇattisīlaṃ. </w:t>
      </w:r>
    </w:p>
    <w:p w14:paraId="4287A9D8" w14:textId="33CE1A78" w:rsidR="00475B2B" w:rsidRPr="00475B2B" w:rsidRDefault="00475B2B" w:rsidP="00475B2B">
      <w:pPr>
        <w:rPr>
          <w:sz w:val="26"/>
          <w:szCs w:val="26"/>
        </w:rPr>
      </w:pPr>
      <w:r>
        <w:rPr>
          <w:sz w:val="26"/>
          <w:szCs w:val="26"/>
        </w:rPr>
        <w:t xml:space="preserve">(4) </w:t>
      </w:r>
      <w:r w:rsidRPr="00475B2B">
        <w:rPr>
          <w:b/>
          <w:bCs/>
          <w:sz w:val="26"/>
          <w:szCs w:val="26"/>
        </w:rPr>
        <w:t>sīlānīti</w:t>
      </w:r>
      <w:r w:rsidRPr="00475B2B">
        <w:rPr>
          <w:sz w:val="26"/>
          <w:szCs w:val="26"/>
        </w:rPr>
        <w:t> cattāri mahāsīlāni. </w:t>
      </w:r>
    </w:p>
    <w:p w14:paraId="2EB9935E" w14:textId="1F2671E5" w:rsidR="00475B2B" w:rsidRPr="00475B2B" w:rsidRDefault="00475B2B" w:rsidP="00475B2B">
      <w:pPr>
        <w:rPr>
          <w:sz w:val="26"/>
          <w:szCs w:val="26"/>
        </w:rPr>
      </w:pPr>
      <w:r>
        <w:rPr>
          <w:sz w:val="26"/>
          <w:szCs w:val="26"/>
        </w:rPr>
        <w:t xml:space="preserve">(5) </w:t>
      </w:r>
      <w:r w:rsidRPr="00475B2B">
        <w:rPr>
          <w:b/>
          <w:bCs/>
          <w:sz w:val="26"/>
          <w:szCs w:val="26"/>
        </w:rPr>
        <w:t>sammādiṭṭhinti</w:t>
      </w:r>
      <w:r w:rsidRPr="00475B2B">
        <w:rPr>
          <w:sz w:val="26"/>
          <w:szCs w:val="26"/>
        </w:rPr>
        <w:t> vipassanāsammādiṭṭhiṃ. </w:t>
      </w:r>
    </w:p>
    <w:p w14:paraId="55F90120" w14:textId="4C24B00D" w:rsidR="00475B2B" w:rsidRPr="00475B2B" w:rsidRDefault="00475B2B" w:rsidP="00475B2B">
      <w:pPr>
        <w:rPr>
          <w:sz w:val="26"/>
          <w:szCs w:val="26"/>
        </w:rPr>
      </w:pPr>
      <w:r>
        <w:rPr>
          <w:sz w:val="26"/>
          <w:szCs w:val="26"/>
        </w:rPr>
        <w:t xml:space="preserve">(6) </w:t>
      </w:r>
      <w:r w:rsidRPr="00475B2B">
        <w:rPr>
          <w:b/>
          <w:bCs/>
          <w:sz w:val="26"/>
          <w:szCs w:val="26"/>
        </w:rPr>
        <w:t>sammāsamādhinti</w:t>
      </w:r>
      <w:r w:rsidRPr="00475B2B">
        <w:rPr>
          <w:sz w:val="26"/>
          <w:szCs w:val="26"/>
        </w:rPr>
        <w:t> maggasamādhiñceva phalasamādhiñca.</w:t>
      </w:r>
    </w:p>
    <w:p w14:paraId="50D574E6" w14:textId="2DC5F7CB" w:rsidR="004742DF" w:rsidRDefault="004742DF" w:rsidP="00BC7F1B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1EBFDF52" w14:textId="6A1B9B53" w:rsidR="004742DF" w:rsidRDefault="004742DF" w:rsidP="00BC7F1B">
      <w:pPr>
        <w:rPr>
          <w:sz w:val="26"/>
          <w:szCs w:val="26"/>
        </w:rPr>
      </w:pPr>
    </w:p>
    <w:p w14:paraId="40229D6A" w14:textId="6DA84039" w:rsidR="004742DF" w:rsidRDefault="00357279" w:rsidP="00BC7F1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Từ vựng đoạn kinh 8</w:t>
      </w:r>
    </w:p>
    <w:p w14:paraId="6AB4BCE5" w14:textId="32BF9680" w:rsidR="00357279" w:rsidRDefault="00357279" w:rsidP="00BC7F1B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902"/>
        <w:gridCol w:w="2790"/>
        <w:gridCol w:w="3600"/>
      </w:tblGrid>
      <w:tr w:rsidR="008C1D18" w:rsidRPr="000C3FF7" w14:paraId="5C8B8B86" w14:textId="77777777" w:rsidTr="00247FB4">
        <w:tc>
          <w:tcPr>
            <w:tcW w:w="708" w:type="dxa"/>
            <w:vAlign w:val="center"/>
          </w:tcPr>
          <w:p w14:paraId="38EA16E7" w14:textId="77777777" w:rsidR="008C1D18" w:rsidRPr="00020400" w:rsidRDefault="008C1D18" w:rsidP="00247FB4">
            <w:pPr>
              <w:jc w:val="center"/>
              <w:rPr>
                <w:b/>
                <w:sz w:val="26"/>
                <w:szCs w:val="26"/>
              </w:rPr>
            </w:pPr>
            <w:r w:rsidRPr="0002040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2" w:type="dxa"/>
            <w:vAlign w:val="center"/>
          </w:tcPr>
          <w:p w14:paraId="077D7CCE" w14:textId="77777777" w:rsidR="008C1D18" w:rsidRPr="00BC0140" w:rsidRDefault="008C1D18" w:rsidP="00247FB4">
            <w:pPr>
              <w:jc w:val="center"/>
              <w:rPr>
                <w:b/>
                <w:sz w:val="26"/>
                <w:szCs w:val="26"/>
              </w:rPr>
            </w:pPr>
            <w:r w:rsidRPr="00BC0140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  <w:vAlign w:val="center"/>
          </w:tcPr>
          <w:p w14:paraId="742998FD" w14:textId="77777777" w:rsidR="008C1D18" w:rsidRPr="00F81D01" w:rsidRDefault="008C1D18" w:rsidP="00247FB4">
            <w:pPr>
              <w:jc w:val="center"/>
              <w:rPr>
                <w:b/>
                <w:sz w:val="26"/>
                <w:szCs w:val="26"/>
              </w:rPr>
            </w:pPr>
            <w:r w:rsidRPr="00F81D01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600" w:type="dxa"/>
            <w:vAlign w:val="center"/>
          </w:tcPr>
          <w:p w14:paraId="7ADF1DEA" w14:textId="77777777" w:rsidR="008C1D18" w:rsidRPr="00C230B8" w:rsidRDefault="008C1D18" w:rsidP="00247FB4">
            <w:pPr>
              <w:jc w:val="center"/>
              <w:rPr>
                <w:b/>
                <w:sz w:val="26"/>
                <w:szCs w:val="26"/>
              </w:rPr>
            </w:pPr>
            <w:r w:rsidRPr="00C230B8">
              <w:rPr>
                <w:b/>
                <w:sz w:val="26"/>
                <w:szCs w:val="26"/>
              </w:rPr>
              <w:t>Từ loại</w:t>
            </w:r>
          </w:p>
        </w:tc>
      </w:tr>
      <w:tr w:rsidR="00D976E0" w:rsidRPr="000C3FF7" w14:paraId="0B6FD27D" w14:textId="77777777" w:rsidTr="00247FB4">
        <w:tc>
          <w:tcPr>
            <w:tcW w:w="708" w:type="dxa"/>
            <w:vAlign w:val="center"/>
          </w:tcPr>
          <w:p w14:paraId="707474B6" w14:textId="77777777" w:rsidR="00D976E0" w:rsidRPr="00B301E0" w:rsidRDefault="00D976E0" w:rsidP="00D976E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02" w:type="dxa"/>
            <w:vAlign w:val="center"/>
          </w:tcPr>
          <w:p w14:paraId="5D5C7A23" w14:textId="77777777" w:rsidR="00D976E0" w:rsidRDefault="00D976E0" w:rsidP="00D976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So/taṃ~tad/</w:t>
            </w:r>
          </w:p>
          <w:p w14:paraId="3FC66F33" w14:textId="77777777" w:rsidR="00D976E0" w:rsidRDefault="00D976E0" w:rsidP="00D976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Sā</w:t>
            </w:r>
          </w:p>
          <w:p w14:paraId="3EAE4C93" w14:textId="3AA4D33D" w:rsidR="00D976E0" w:rsidRPr="00BC0140" w:rsidRDefault="00D976E0" w:rsidP="00D976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Eso/etaṃ~etad/esā</w:t>
            </w:r>
          </w:p>
        </w:tc>
        <w:tc>
          <w:tcPr>
            <w:tcW w:w="2790" w:type="dxa"/>
            <w:vAlign w:val="center"/>
          </w:tcPr>
          <w:p w14:paraId="6048B196" w14:textId="77777777" w:rsidR="00D976E0" w:rsidRDefault="00D976E0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ấy, vật ấy</w:t>
            </w:r>
          </w:p>
          <w:p w14:paraId="3FBC70F4" w14:textId="7FE6D0B0" w:rsidR="00D976E0" w:rsidRPr="00F81D01" w:rsidRDefault="00D976E0" w:rsidP="00D976E0">
            <w:pPr>
              <w:rPr>
                <w:sz w:val="26"/>
                <w:szCs w:val="26"/>
              </w:rPr>
            </w:pPr>
          </w:p>
        </w:tc>
        <w:tc>
          <w:tcPr>
            <w:tcW w:w="3600" w:type="dxa"/>
            <w:vAlign w:val="center"/>
          </w:tcPr>
          <w:p w14:paraId="3B461A68" w14:textId="5FD1ACF2" w:rsidR="00D976E0" w:rsidRPr="00717849" w:rsidRDefault="00D976E0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định, 3</w:t>
            </w:r>
          </w:p>
        </w:tc>
      </w:tr>
      <w:tr w:rsidR="00D976E0" w:rsidRPr="000C3FF7" w14:paraId="4C730C1D" w14:textId="77777777" w:rsidTr="00247FB4">
        <w:tc>
          <w:tcPr>
            <w:tcW w:w="708" w:type="dxa"/>
            <w:vAlign w:val="center"/>
          </w:tcPr>
          <w:p w14:paraId="17993F59" w14:textId="74A49D95" w:rsidR="00D976E0" w:rsidRDefault="00D976E0" w:rsidP="00D976E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02" w:type="dxa"/>
            <w:vAlign w:val="center"/>
          </w:tcPr>
          <w:p w14:paraId="6D1FF13A" w14:textId="7208F1FD" w:rsidR="00D976E0" w:rsidRDefault="00FF69A3" w:rsidP="00D976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Vata</w:t>
            </w:r>
          </w:p>
        </w:tc>
        <w:tc>
          <w:tcPr>
            <w:tcW w:w="2790" w:type="dxa"/>
            <w:vAlign w:val="center"/>
          </w:tcPr>
          <w:p w14:paraId="7D76423E" w14:textId="0CB99C11" w:rsidR="00D976E0" w:rsidRDefault="00FF69A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 thực, thực sự</w:t>
            </w:r>
          </w:p>
        </w:tc>
        <w:tc>
          <w:tcPr>
            <w:tcW w:w="3600" w:type="dxa"/>
            <w:vAlign w:val="center"/>
          </w:tcPr>
          <w:p w14:paraId="3CD82E3F" w14:textId="2D8150B8" w:rsidR="00D976E0" w:rsidRDefault="00FF69A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FF69A3" w:rsidRPr="000C3FF7" w14:paraId="58F7C945" w14:textId="77777777" w:rsidTr="00247FB4">
        <w:tc>
          <w:tcPr>
            <w:tcW w:w="708" w:type="dxa"/>
            <w:vAlign w:val="center"/>
          </w:tcPr>
          <w:p w14:paraId="5F435CF0" w14:textId="34F14D22" w:rsidR="00FF69A3" w:rsidRDefault="00FF69A3" w:rsidP="00D976E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02" w:type="dxa"/>
            <w:vAlign w:val="center"/>
          </w:tcPr>
          <w:p w14:paraId="3651565A" w14:textId="2257979A" w:rsidR="00FF69A3" w:rsidRDefault="00FF69A3" w:rsidP="00D976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Bhikkhu</w:t>
            </w:r>
          </w:p>
        </w:tc>
        <w:tc>
          <w:tcPr>
            <w:tcW w:w="2790" w:type="dxa"/>
            <w:vAlign w:val="center"/>
          </w:tcPr>
          <w:p w14:paraId="696A9B80" w14:textId="30BC77CE" w:rsidR="00FF69A3" w:rsidRDefault="00FF69A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Tỳ kheo</w:t>
            </w:r>
          </w:p>
        </w:tc>
        <w:tc>
          <w:tcPr>
            <w:tcW w:w="3600" w:type="dxa"/>
            <w:vAlign w:val="center"/>
          </w:tcPr>
          <w:p w14:paraId="39DC716A" w14:textId="7B968324" w:rsidR="00FF69A3" w:rsidRDefault="00FF69A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F69A3" w:rsidRPr="000C3FF7" w14:paraId="4DC5F69D" w14:textId="77777777" w:rsidTr="00247FB4">
        <w:tc>
          <w:tcPr>
            <w:tcW w:w="708" w:type="dxa"/>
            <w:vAlign w:val="center"/>
          </w:tcPr>
          <w:p w14:paraId="21CF6D1A" w14:textId="3E92B55C" w:rsidR="00FF69A3" w:rsidRDefault="00FF69A3" w:rsidP="00D976E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02" w:type="dxa"/>
            <w:vAlign w:val="center"/>
          </w:tcPr>
          <w:p w14:paraId="2D9955E3" w14:textId="54890D01" w:rsidR="00FF69A3" w:rsidRDefault="00FF69A3" w:rsidP="00D976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Gāravo</w:t>
            </w:r>
          </w:p>
        </w:tc>
        <w:tc>
          <w:tcPr>
            <w:tcW w:w="2790" w:type="dxa"/>
            <w:vAlign w:val="center"/>
          </w:tcPr>
          <w:p w14:paraId="6E80BE54" w14:textId="22BFEFE8" w:rsidR="00FF69A3" w:rsidRDefault="00FF69A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tôn trọng, sự kính trọng</w:t>
            </w:r>
          </w:p>
        </w:tc>
        <w:tc>
          <w:tcPr>
            <w:tcW w:w="3600" w:type="dxa"/>
            <w:vAlign w:val="center"/>
          </w:tcPr>
          <w:p w14:paraId="5C1286B0" w14:textId="2215BE60" w:rsidR="00FF69A3" w:rsidRDefault="00FF69A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F69A3" w:rsidRPr="000C3FF7" w14:paraId="2AE75CC3" w14:textId="77777777" w:rsidTr="00247FB4">
        <w:tc>
          <w:tcPr>
            <w:tcW w:w="708" w:type="dxa"/>
            <w:vAlign w:val="center"/>
          </w:tcPr>
          <w:p w14:paraId="06D2BE9E" w14:textId="08DE5F83" w:rsidR="00FF69A3" w:rsidRDefault="00FF69A3" w:rsidP="00D976E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02" w:type="dxa"/>
            <w:vAlign w:val="center"/>
          </w:tcPr>
          <w:p w14:paraId="5DE7666C" w14:textId="33963120" w:rsidR="00FF69A3" w:rsidRDefault="00CB3023" w:rsidP="00D976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Patissā</w:t>
            </w:r>
          </w:p>
        </w:tc>
        <w:tc>
          <w:tcPr>
            <w:tcW w:w="2790" w:type="dxa"/>
            <w:vAlign w:val="center"/>
          </w:tcPr>
          <w:p w14:paraId="115131D3" w14:textId="49609FF9" w:rsidR="00FF69A3" w:rsidRDefault="00CB302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dễ bảo, sự vâng lời</w:t>
            </w:r>
          </w:p>
        </w:tc>
        <w:tc>
          <w:tcPr>
            <w:tcW w:w="3600" w:type="dxa"/>
            <w:vAlign w:val="center"/>
          </w:tcPr>
          <w:p w14:paraId="72F13767" w14:textId="07410EDB" w:rsidR="00FF69A3" w:rsidRDefault="00CB302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CB3023" w:rsidRPr="000C3FF7" w14:paraId="21BA7678" w14:textId="77777777" w:rsidTr="00247FB4">
        <w:tc>
          <w:tcPr>
            <w:tcW w:w="708" w:type="dxa"/>
            <w:vAlign w:val="center"/>
          </w:tcPr>
          <w:p w14:paraId="3D2AACEA" w14:textId="095F9863" w:rsidR="00CB3023" w:rsidRDefault="00CB3023" w:rsidP="00D976E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02" w:type="dxa"/>
            <w:vAlign w:val="center"/>
          </w:tcPr>
          <w:p w14:paraId="29385551" w14:textId="0ED8593F" w:rsidR="00CB3023" w:rsidRDefault="00CB3023" w:rsidP="00D976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Sabhāga</w:t>
            </w:r>
          </w:p>
        </w:tc>
        <w:tc>
          <w:tcPr>
            <w:tcW w:w="2790" w:type="dxa"/>
            <w:vAlign w:val="center"/>
          </w:tcPr>
          <w:p w14:paraId="712DC2C3" w14:textId="16A10953" w:rsidR="00CB3023" w:rsidRDefault="00CB302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Chung nhau, tương tự, giống nhau</w:t>
            </w:r>
          </w:p>
        </w:tc>
        <w:tc>
          <w:tcPr>
            <w:tcW w:w="3600" w:type="dxa"/>
            <w:vAlign w:val="center"/>
          </w:tcPr>
          <w:p w14:paraId="0395B7D7" w14:textId="41F5668B" w:rsidR="00CB3023" w:rsidRDefault="00CB302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CB3023" w:rsidRPr="000C3FF7" w14:paraId="7C870C29" w14:textId="77777777" w:rsidTr="00247FB4">
        <w:tc>
          <w:tcPr>
            <w:tcW w:w="708" w:type="dxa"/>
            <w:vAlign w:val="center"/>
          </w:tcPr>
          <w:p w14:paraId="780E1C3B" w14:textId="63EA7FAC" w:rsidR="00CB3023" w:rsidRDefault="00CB3023" w:rsidP="00D976E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02" w:type="dxa"/>
            <w:vAlign w:val="center"/>
          </w:tcPr>
          <w:p w14:paraId="505DF8C5" w14:textId="7DA7D83B" w:rsidR="00CB3023" w:rsidRDefault="00CB3023" w:rsidP="00D976E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Vutti</w:t>
            </w:r>
          </w:p>
        </w:tc>
        <w:tc>
          <w:tcPr>
            <w:tcW w:w="2790" w:type="dxa"/>
            <w:vAlign w:val="center"/>
          </w:tcPr>
          <w:p w14:paraId="401D88CA" w14:textId="4CDFB12C" w:rsidR="00CB3023" w:rsidRDefault="00CB302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Hành vi, thói quen, lối sống, sự thực hành</w:t>
            </w:r>
          </w:p>
        </w:tc>
        <w:tc>
          <w:tcPr>
            <w:tcW w:w="3600" w:type="dxa"/>
            <w:vAlign w:val="center"/>
          </w:tcPr>
          <w:p w14:paraId="48158473" w14:textId="10E50EB2" w:rsidR="00CB3023" w:rsidRDefault="00CB3023" w:rsidP="00D976E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CB3023" w:rsidRPr="000C3FF7" w14:paraId="032485EB" w14:textId="77777777" w:rsidTr="00247FB4">
        <w:tc>
          <w:tcPr>
            <w:tcW w:w="708" w:type="dxa"/>
            <w:vAlign w:val="center"/>
          </w:tcPr>
          <w:p w14:paraId="028C5981" w14:textId="2B323F98" w:rsidR="00CB3023" w:rsidRDefault="00CB3023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02" w:type="dxa"/>
            <w:vAlign w:val="center"/>
          </w:tcPr>
          <w:p w14:paraId="5D5265F4" w14:textId="49406B8E" w:rsidR="00CB3023" w:rsidRDefault="00CB3023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Sabhāgavuttin</w:t>
            </w:r>
          </w:p>
        </w:tc>
        <w:tc>
          <w:tcPr>
            <w:tcW w:w="2790" w:type="dxa"/>
            <w:vAlign w:val="center"/>
          </w:tcPr>
          <w:p w14:paraId="3D1E3568" w14:textId="476AFB41" w:rsidR="00CB3023" w:rsidRDefault="00CB3023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Sống thân ái lẫn nhau, sống tôn trọng lẫn nhau</w:t>
            </w:r>
          </w:p>
        </w:tc>
        <w:tc>
          <w:tcPr>
            <w:tcW w:w="3600" w:type="dxa"/>
            <w:vAlign w:val="center"/>
          </w:tcPr>
          <w:p w14:paraId="4AF3B99C" w14:textId="6E35D031" w:rsidR="00CB3023" w:rsidRDefault="00CB3023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E20632" w:rsidRPr="000C3FF7" w14:paraId="12AB0466" w14:textId="77777777" w:rsidTr="00247FB4">
        <w:tc>
          <w:tcPr>
            <w:tcW w:w="708" w:type="dxa"/>
            <w:vAlign w:val="center"/>
          </w:tcPr>
          <w:p w14:paraId="32823307" w14:textId="45D46F68" w:rsidR="00E20632" w:rsidRDefault="00E20632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2" w:type="dxa"/>
            <w:vAlign w:val="center"/>
          </w:tcPr>
          <w:p w14:paraId="47EC6F8E" w14:textId="19DCFB38" w:rsidR="00E20632" w:rsidRDefault="00E20632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-ka</w:t>
            </w:r>
          </w:p>
        </w:tc>
        <w:tc>
          <w:tcPr>
            <w:tcW w:w="2790" w:type="dxa"/>
            <w:vAlign w:val="center"/>
          </w:tcPr>
          <w:p w14:paraId="494F666C" w14:textId="77777777" w:rsidR="00E20632" w:rsidRDefault="003D3D0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(1) Biến tính từ thành danh từ</w:t>
            </w:r>
          </w:p>
          <w:p w14:paraId="1E49C6B9" w14:textId="77777777" w:rsidR="003D3D0E" w:rsidRDefault="003D3D0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(2) Chỉ nhóm</w:t>
            </w:r>
          </w:p>
          <w:p w14:paraId="4ECDC046" w14:textId="77777777" w:rsidR="003D3D0E" w:rsidRDefault="003D3D0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(3) Chỉ sự vật ‘nhỏ’ [chó con, mèo con]</w:t>
            </w:r>
          </w:p>
          <w:p w14:paraId="54807686" w14:textId="305751D4" w:rsidR="003D3D0E" w:rsidRDefault="003D3D0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(4) Không thay đổi gì</w:t>
            </w:r>
          </w:p>
        </w:tc>
        <w:tc>
          <w:tcPr>
            <w:tcW w:w="3600" w:type="dxa"/>
            <w:vAlign w:val="center"/>
          </w:tcPr>
          <w:p w14:paraId="5F4FC7A6" w14:textId="68A48902" w:rsidR="00E20632" w:rsidRDefault="003D3D0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Hậu tố</w:t>
            </w:r>
          </w:p>
        </w:tc>
      </w:tr>
      <w:tr w:rsidR="003D3D0E" w:rsidRPr="000C3FF7" w14:paraId="2338F03C" w14:textId="77777777" w:rsidTr="00247FB4">
        <w:tc>
          <w:tcPr>
            <w:tcW w:w="708" w:type="dxa"/>
            <w:vAlign w:val="center"/>
          </w:tcPr>
          <w:p w14:paraId="03C71CB6" w14:textId="6DB26E9D" w:rsidR="003D3D0E" w:rsidRDefault="003D3D0E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902" w:type="dxa"/>
            <w:vAlign w:val="center"/>
          </w:tcPr>
          <w:p w14:paraId="08A5170F" w14:textId="3A4A8065" w:rsidR="003D3D0E" w:rsidRDefault="003D3D0E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Sa-</w:t>
            </w:r>
          </w:p>
        </w:tc>
        <w:tc>
          <w:tcPr>
            <w:tcW w:w="2790" w:type="dxa"/>
            <w:vAlign w:val="center"/>
          </w:tcPr>
          <w:p w14:paraId="407262FB" w14:textId="4B2F47D8" w:rsidR="003D3D0E" w:rsidRDefault="003D3D0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Của bản thân ai đó, thuộc về bản thân ai đó</w:t>
            </w:r>
          </w:p>
        </w:tc>
        <w:tc>
          <w:tcPr>
            <w:tcW w:w="3600" w:type="dxa"/>
            <w:vAlign w:val="center"/>
          </w:tcPr>
          <w:p w14:paraId="7F4C0A6D" w14:textId="3A9B04CE" w:rsidR="003D3D0E" w:rsidRDefault="003D3D0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tố</w:t>
            </w:r>
          </w:p>
        </w:tc>
      </w:tr>
      <w:tr w:rsidR="003D3D0E" w:rsidRPr="000C3FF7" w14:paraId="49F45DAF" w14:textId="77777777" w:rsidTr="00247FB4">
        <w:tc>
          <w:tcPr>
            <w:tcW w:w="708" w:type="dxa"/>
            <w:vAlign w:val="center"/>
          </w:tcPr>
          <w:p w14:paraId="63E414AD" w14:textId="225BB809" w:rsidR="003D3D0E" w:rsidRDefault="003D3D0E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902" w:type="dxa"/>
            <w:vAlign w:val="center"/>
          </w:tcPr>
          <w:p w14:paraId="3FFA0F55" w14:textId="57A6D40E" w:rsidR="003D3D0E" w:rsidRDefault="003D3D0E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Brahmo</w:t>
            </w:r>
          </w:p>
        </w:tc>
        <w:tc>
          <w:tcPr>
            <w:tcW w:w="2790" w:type="dxa"/>
            <w:vAlign w:val="center"/>
          </w:tcPr>
          <w:p w14:paraId="772B0B97" w14:textId="05E57299" w:rsidR="003D3D0E" w:rsidRDefault="003D3D0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thiên</w:t>
            </w:r>
          </w:p>
        </w:tc>
        <w:tc>
          <w:tcPr>
            <w:tcW w:w="3600" w:type="dxa"/>
            <w:vAlign w:val="center"/>
          </w:tcPr>
          <w:p w14:paraId="49688648" w14:textId="330F8353" w:rsidR="003D3D0E" w:rsidRDefault="003D3D0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1777C" w:rsidRPr="000C3FF7" w14:paraId="35C69508" w14:textId="77777777" w:rsidTr="00247FB4">
        <w:tc>
          <w:tcPr>
            <w:tcW w:w="708" w:type="dxa"/>
            <w:vAlign w:val="center"/>
          </w:tcPr>
          <w:p w14:paraId="14826F13" w14:textId="0370DBA7" w:rsidR="00F1777C" w:rsidRDefault="00F1777C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902" w:type="dxa"/>
            <w:vAlign w:val="center"/>
          </w:tcPr>
          <w:p w14:paraId="6AEBF2DB" w14:textId="066AE9C9" w:rsidR="00F1777C" w:rsidRDefault="00F1777C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Cārin</w:t>
            </w:r>
          </w:p>
        </w:tc>
        <w:tc>
          <w:tcPr>
            <w:tcW w:w="2790" w:type="dxa"/>
            <w:vAlign w:val="center"/>
          </w:tcPr>
          <w:p w14:paraId="78D0BC48" w14:textId="3DB0F81F" w:rsidR="00F1777C" w:rsidRDefault="00F1777C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Sống, hành xử, hành động</w:t>
            </w:r>
          </w:p>
        </w:tc>
        <w:tc>
          <w:tcPr>
            <w:tcW w:w="3600" w:type="dxa"/>
            <w:vAlign w:val="center"/>
          </w:tcPr>
          <w:p w14:paraId="7AD418C1" w14:textId="1422606A" w:rsidR="00F1777C" w:rsidRDefault="00F1777C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F1777C" w:rsidRPr="000C3FF7" w14:paraId="7954ECDC" w14:textId="77777777" w:rsidTr="00247FB4">
        <w:tc>
          <w:tcPr>
            <w:tcW w:w="708" w:type="dxa"/>
            <w:vAlign w:val="center"/>
          </w:tcPr>
          <w:p w14:paraId="3675ED80" w14:textId="545085E5" w:rsidR="00F1777C" w:rsidRDefault="00F1777C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902" w:type="dxa"/>
            <w:vAlign w:val="center"/>
          </w:tcPr>
          <w:p w14:paraId="65250AA2" w14:textId="10454608" w:rsidR="00F1777C" w:rsidRDefault="006572E3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Ābhisamācārika</w:t>
            </w:r>
          </w:p>
        </w:tc>
        <w:tc>
          <w:tcPr>
            <w:tcW w:w="2790" w:type="dxa"/>
            <w:vAlign w:val="center"/>
          </w:tcPr>
          <w:p w14:paraId="5915DF76" w14:textId="2791406B" w:rsidR="00F1777C" w:rsidRDefault="006572E3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//</w:t>
            </w:r>
          </w:p>
        </w:tc>
        <w:tc>
          <w:tcPr>
            <w:tcW w:w="3600" w:type="dxa"/>
            <w:vAlign w:val="center"/>
          </w:tcPr>
          <w:p w14:paraId="372AA050" w14:textId="77777777" w:rsidR="00F1777C" w:rsidRDefault="00F1777C" w:rsidP="00CB3023">
            <w:pPr>
              <w:rPr>
                <w:sz w:val="26"/>
                <w:szCs w:val="26"/>
              </w:rPr>
            </w:pPr>
          </w:p>
        </w:tc>
      </w:tr>
      <w:tr w:rsidR="006572E3" w:rsidRPr="000C3FF7" w14:paraId="7FCDA42F" w14:textId="77777777" w:rsidTr="00247FB4">
        <w:tc>
          <w:tcPr>
            <w:tcW w:w="708" w:type="dxa"/>
            <w:vAlign w:val="center"/>
          </w:tcPr>
          <w:p w14:paraId="20AAD1D7" w14:textId="71E73466" w:rsidR="006572E3" w:rsidRDefault="006572E3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902" w:type="dxa"/>
            <w:vAlign w:val="center"/>
          </w:tcPr>
          <w:p w14:paraId="5440DAAE" w14:textId="561B3849" w:rsidR="006572E3" w:rsidRDefault="0035486A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Dhammo</w:t>
            </w:r>
          </w:p>
        </w:tc>
        <w:tc>
          <w:tcPr>
            <w:tcW w:w="2790" w:type="dxa"/>
            <w:vAlign w:val="center"/>
          </w:tcPr>
          <w:p w14:paraId="57121A2E" w14:textId="7EA5892A" w:rsidR="006572E3" w:rsidRDefault="0035486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Pháp</w:t>
            </w:r>
          </w:p>
        </w:tc>
        <w:tc>
          <w:tcPr>
            <w:tcW w:w="3600" w:type="dxa"/>
            <w:vAlign w:val="center"/>
          </w:tcPr>
          <w:p w14:paraId="6C832FCC" w14:textId="4890B6C6" w:rsidR="006572E3" w:rsidRDefault="0035486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35486A" w:rsidRPr="000C3FF7" w14:paraId="7538F5AF" w14:textId="77777777" w:rsidTr="00247FB4">
        <w:tc>
          <w:tcPr>
            <w:tcW w:w="708" w:type="dxa"/>
            <w:vAlign w:val="center"/>
          </w:tcPr>
          <w:p w14:paraId="7727DBE5" w14:textId="29F01345" w:rsidR="0035486A" w:rsidRDefault="0035486A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902" w:type="dxa"/>
            <w:vAlign w:val="center"/>
          </w:tcPr>
          <w:p w14:paraId="4F2BD920" w14:textId="7C7AFCDD" w:rsidR="0035486A" w:rsidRDefault="0035486A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Paripūreti</w:t>
            </w:r>
          </w:p>
        </w:tc>
        <w:tc>
          <w:tcPr>
            <w:tcW w:w="2790" w:type="dxa"/>
            <w:vAlign w:val="center"/>
          </w:tcPr>
          <w:p w14:paraId="6035810E" w14:textId="32F446B3" w:rsidR="0035486A" w:rsidRDefault="0035486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Làm cho đầy đủ, làm cho sung mãn</w:t>
            </w:r>
          </w:p>
        </w:tc>
        <w:tc>
          <w:tcPr>
            <w:tcW w:w="3600" w:type="dxa"/>
            <w:vAlign w:val="center"/>
          </w:tcPr>
          <w:p w14:paraId="7FA4ED85" w14:textId="7CEF278D" w:rsidR="0035486A" w:rsidRDefault="0035486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35486A" w:rsidRPr="000C3FF7" w14:paraId="4CF4D1FA" w14:textId="77777777" w:rsidTr="00247FB4">
        <w:tc>
          <w:tcPr>
            <w:tcW w:w="708" w:type="dxa"/>
            <w:vAlign w:val="center"/>
          </w:tcPr>
          <w:p w14:paraId="035BD430" w14:textId="0F115FB7" w:rsidR="0035486A" w:rsidRDefault="0035486A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902" w:type="dxa"/>
            <w:vAlign w:val="center"/>
          </w:tcPr>
          <w:p w14:paraId="74E7D4E8" w14:textId="5DACC4A1" w:rsidR="0035486A" w:rsidRDefault="00ED7385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(X) Ṭhānaṃ vijjati</w:t>
            </w:r>
          </w:p>
        </w:tc>
        <w:tc>
          <w:tcPr>
            <w:tcW w:w="2790" w:type="dxa"/>
            <w:vAlign w:val="center"/>
          </w:tcPr>
          <w:p w14:paraId="7CDFAD35" w14:textId="3FDF3558" w:rsidR="0035486A" w:rsidRDefault="00ED738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có khả năng xảy ra; X là danh từ chủ cách</w:t>
            </w:r>
          </w:p>
        </w:tc>
        <w:tc>
          <w:tcPr>
            <w:tcW w:w="3600" w:type="dxa"/>
            <w:vAlign w:val="center"/>
          </w:tcPr>
          <w:p w14:paraId="2C04BDDF" w14:textId="0FBBD42B" w:rsidR="0035486A" w:rsidRDefault="00ED738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Đặc ngữ</w:t>
            </w:r>
          </w:p>
        </w:tc>
      </w:tr>
      <w:tr w:rsidR="00ED7385" w:rsidRPr="000C3FF7" w14:paraId="5656FAAE" w14:textId="77777777" w:rsidTr="00247FB4">
        <w:tc>
          <w:tcPr>
            <w:tcW w:w="708" w:type="dxa"/>
            <w:vAlign w:val="center"/>
          </w:tcPr>
          <w:p w14:paraId="4991F01D" w14:textId="49B83F4E" w:rsidR="00ED7385" w:rsidRDefault="00ED7385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902" w:type="dxa"/>
            <w:vAlign w:val="center"/>
          </w:tcPr>
          <w:p w14:paraId="7EB56990" w14:textId="1797C587" w:rsidR="00ED7385" w:rsidRDefault="00186F4A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Paripūretvā</w:t>
            </w:r>
          </w:p>
        </w:tc>
        <w:tc>
          <w:tcPr>
            <w:tcW w:w="2790" w:type="dxa"/>
            <w:vAlign w:val="center"/>
          </w:tcPr>
          <w:p w14:paraId="109FC223" w14:textId="285596AC" w:rsidR="00ED7385" w:rsidRDefault="00186F4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Làm cho đầy đủ, làm cho sung mãn</w:t>
            </w:r>
          </w:p>
        </w:tc>
        <w:tc>
          <w:tcPr>
            <w:tcW w:w="3600" w:type="dxa"/>
            <w:vAlign w:val="center"/>
          </w:tcPr>
          <w:p w14:paraId="5BE75FE7" w14:textId="0C79B9C1" w:rsidR="00ED7385" w:rsidRDefault="00186F4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biến</w:t>
            </w:r>
          </w:p>
        </w:tc>
      </w:tr>
      <w:tr w:rsidR="00186F4A" w:rsidRPr="000C3FF7" w14:paraId="0DDF5274" w14:textId="77777777" w:rsidTr="00247FB4">
        <w:tc>
          <w:tcPr>
            <w:tcW w:w="708" w:type="dxa"/>
            <w:vAlign w:val="center"/>
          </w:tcPr>
          <w:p w14:paraId="49A77697" w14:textId="5F731229" w:rsidR="00186F4A" w:rsidRDefault="00186F4A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902" w:type="dxa"/>
            <w:vAlign w:val="center"/>
          </w:tcPr>
          <w:p w14:paraId="387D62D0" w14:textId="1DC74F4A" w:rsidR="00186F4A" w:rsidRDefault="00EE4D59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Sekho</w:t>
            </w:r>
          </w:p>
        </w:tc>
        <w:tc>
          <w:tcPr>
            <w:tcW w:w="2790" w:type="dxa"/>
            <w:vAlign w:val="center"/>
          </w:tcPr>
          <w:p w14:paraId="3D4484E1" w14:textId="614B4B3A" w:rsidR="00186F4A" w:rsidRDefault="00EE4D59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Bậc hữu học, người còn đang học</w:t>
            </w:r>
          </w:p>
        </w:tc>
        <w:tc>
          <w:tcPr>
            <w:tcW w:w="3600" w:type="dxa"/>
            <w:vAlign w:val="center"/>
          </w:tcPr>
          <w:p w14:paraId="08AA71E0" w14:textId="09599ADA" w:rsidR="00186F4A" w:rsidRDefault="00EE4D59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EE4D59" w:rsidRPr="000C3FF7" w14:paraId="5104CA6E" w14:textId="77777777" w:rsidTr="00247FB4">
        <w:tc>
          <w:tcPr>
            <w:tcW w:w="708" w:type="dxa"/>
            <w:vAlign w:val="center"/>
          </w:tcPr>
          <w:p w14:paraId="67E43D04" w14:textId="2ACC0B5B" w:rsidR="00EE4D59" w:rsidRDefault="00EE4D59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902" w:type="dxa"/>
            <w:vAlign w:val="center"/>
          </w:tcPr>
          <w:p w14:paraId="3A05AB94" w14:textId="0DA7C4A8" w:rsidR="00EE4D59" w:rsidRDefault="003E0C05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Sīlaṃ</w:t>
            </w:r>
          </w:p>
        </w:tc>
        <w:tc>
          <w:tcPr>
            <w:tcW w:w="2790" w:type="dxa"/>
            <w:vAlign w:val="center"/>
          </w:tcPr>
          <w:p w14:paraId="0694208A" w14:textId="5E668587" w:rsidR="00EE4D59" w:rsidRDefault="003E0C0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</w:t>
            </w:r>
          </w:p>
        </w:tc>
        <w:tc>
          <w:tcPr>
            <w:tcW w:w="3600" w:type="dxa"/>
            <w:vAlign w:val="center"/>
          </w:tcPr>
          <w:p w14:paraId="7BB10474" w14:textId="6C33DCA4" w:rsidR="00EE4D59" w:rsidRDefault="003E0C0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3E0C05" w:rsidRPr="000C3FF7" w14:paraId="074C36BE" w14:textId="77777777" w:rsidTr="00247FB4">
        <w:tc>
          <w:tcPr>
            <w:tcW w:w="708" w:type="dxa"/>
            <w:vAlign w:val="center"/>
          </w:tcPr>
          <w:p w14:paraId="126AD9DE" w14:textId="5BD8FE9F" w:rsidR="003E0C05" w:rsidRDefault="003E0C05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902" w:type="dxa"/>
            <w:vAlign w:val="center"/>
          </w:tcPr>
          <w:p w14:paraId="2834CABA" w14:textId="12E4D08B" w:rsidR="003E0C05" w:rsidRDefault="00E40E33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Sammā</w:t>
            </w:r>
          </w:p>
        </w:tc>
        <w:tc>
          <w:tcPr>
            <w:tcW w:w="2790" w:type="dxa"/>
            <w:vAlign w:val="center"/>
          </w:tcPr>
          <w:p w14:paraId="0C521A70" w14:textId="7C14C494" w:rsidR="003E0C05" w:rsidRDefault="00E40E33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Chân chánh</w:t>
            </w:r>
          </w:p>
        </w:tc>
        <w:tc>
          <w:tcPr>
            <w:tcW w:w="3600" w:type="dxa"/>
            <w:vAlign w:val="center"/>
          </w:tcPr>
          <w:p w14:paraId="44CCFE7F" w14:textId="7385C853" w:rsidR="003E0C05" w:rsidRDefault="00E40E33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E40E33" w:rsidRPr="000C3FF7" w14:paraId="2B24B88E" w14:textId="77777777" w:rsidTr="00247FB4">
        <w:tc>
          <w:tcPr>
            <w:tcW w:w="708" w:type="dxa"/>
            <w:vAlign w:val="center"/>
          </w:tcPr>
          <w:p w14:paraId="44045A4F" w14:textId="48BFB72B" w:rsidR="00E40E33" w:rsidRDefault="00E40E33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1902" w:type="dxa"/>
            <w:vAlign w:val="center"/>
          </w:tcPr>
          <w:p w14:paraId="76095CC4" w14:textId="13D95165" w:rsidR="00E40E33" w:rsidRDefault="00E40E33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Diṭṭhi</w:t>
            </w:r>
          </w:p>
        </w:tc>
        <w:tc>
          <w:tcPr>
            <w:tcW w:w="2790" w:type="dxa"/>
            <w:vAlign w:val="center"/>
          </w:tcPr>
          <w:p w14:paraId="6038C3C3" w14:textId="132F0812" w:rsidR="00E40E33" w:rsidRDefault="00E40E33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Kiến</w:t>
            </w:r>
          </w:p>
        </w:tc>
        <w:tc>
          <w:tcPr>
            <w:tcW w:w="3600" w:type="dxa"/>
            <w:vAlign w:val="center"/>
          </w:tcPr>
          <w:p w14:paraId="7CBAF3B7" w14:textId="3FD697BE" w:rsidR="00E40E33" w:rsidRDefault="00E40E33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E40E33" w:rsidRPr="000C3FF7" w14:paraId="62A00A7C" w14:textId="77777777" w:rsidTr="00247FB4">
        <w:tc>
          <w:tcPr>
            <w:tcW w:w="708" w:type="dxa"/>
            <w:vAlign w:val="center"/>
          </w:tcPr>
          <w:p w14:paraId="49274DE5" w14:textId="2D1464D8" w:rsidR="00E40E33" w:rsidRDefault="00E40E33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22</w:t>
            </w:r>
          </w:p>
        </w:tc>
        <w:tc>
          <w:tcPr>
            <w:tcW w:w="1902" w:type="dxa"/>
            <w:vAlign w:val="center"/>
          </w:tcPr>
          <w:p w14:paraId="03E42216" w14:textId="55B5746C" w:rsidR="00E40E33" w:rsidRDefault="0068091D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Samādhi</w:t>
            </w:r>
          </w:p>
        </w:tc>
        <w:tc>
          <w:tcPr>
            <w:tcW w:w="2790" w:type="dxa"/>
            <w:vAlign w:val="center"/>
          </w:tcPr>
          <w:p w14:paraId="61FC5BF0" w14:textId="04CE0CF4" w:rsidR="00E40E33" w:rsidRDefault="0068091D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Định</w:t>
            </w:r>
          </w:p>
        </w:tc>
        <w:tc>
          <w:tcPr>
            <w:tcW w:w="3600" w:type="dxa"/>
            <w:vAlign w:val="center"/>
          </w:tcPr>
          <w:p w14:paraId="295FFE00" w14:textId="6FF92DA8" w:rsidR="00E40E33" w:rsidRDefault="0068091D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68091D" w:rsidRPr="000C3FF7" w14:paraId="7025FAA2" w14:textId="77777777" w:rsidTr="00247FB4">
        <w:tc>
          <w:tcPr>
            <w:tcW w:w="708" w:type="dxa"/>
            <w:vAlign w:val="center"/>
          </w:tcPr>
          <w:p w14:paraId="42BCFDB7" w14:textId="1AD51EE0" w:rsidR="0068091D" w:rsidRDefault="0068091D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1902" w:type="dxa"/>
            <w:vAlign w:val="center"/>
          </w:tcPr>
          <w:p w14:paraId="675E3037" w14:textId="119033BB" w:rsidR="0068091D" w:rsidRDefault="006E1756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Sa-</w:t>
            </w:r>
          </w:p>
        </w:tc>
        <w:tc>
          <w:tcPr>
            <w:tcW w:w="2790" w:type="dxa"/>
            <w:vAlign w:val="center"/>
          </w:tcPr>
          <w:p w14:paraId="236CACE9" w14:textId="0767FFCB" w:rsidR="0068091D" w:rsidRDefault="006E1756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Có, liên hệ với, liên quan đến</w:t>
            </w:r>
          </w:p>
        </w:tc>
        <w:tc>
          <w:tcPr>
            <w:tcW w:w="3600" w:type="dxa"/>
            <w:vAlign w:val="center"/>
          </w:tcPr>
          <w:p w14:paraId="1B3234F2" w14:textId="6407B328" w:rsidR="0068091D" w:rsidRDefault="006E1756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tố</w:t>
            </w:r>
          </w:p>
        </w:tc>
      </w:tr>
      <w:tr w:rsidR="0074599B" w:rsidRPr="000C3FF7" w14:paraId="65A5D1F8" w14:textId="77777777" w:rsidTr="00247FB4">
        <w:tc>
          <w:tcPr>
            <w:tcW w:w="708" w:type="dxa"/>
            <w:vAlign w:val="center"/>
          </w:tcPr>
          <w:p w14:paraId="67CE5C58" w14:textId="14797969" w:rsidR="0074599B" w:rsidRDefault="0074599B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902" w:type="dxa"/>
            <w:vAlign w:val="center"/>
          </w:tcPr>
          <w:p w14:paraId="72B9822B" w14:textId="0AF3D4E4" w:rsidR="0074599B" w:rsidRDefault="00450BF8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Vi-</w:t>
            </w:r>
          </w:p>
        </w:tc>
        <w:tc>
          <w:tcPr>
            <w:tcW w:w="2790" w:type="dxa"/>
            <w:vAlign w:val="center"/>
          </w:tcPr>
          <w:p w14:paraId="51C3A288" w14:textId="57A113C5" w:rsidR="0074599B" w:rsidRDefault="00450BF8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[Phủ định], mở rộng, chia cắt, khác biệt</w:t>
            </w:r>
          </w:p>
        </w:tc>
        <w:tc>
          <w:tcPr>
            <w:tcW w:w="3600" w:type="dxa"/>
            <w:vAlign w:val="center"/>
          </w:tcPr>
          <w:p w14:paraId="593F1F6F" w14:textId="346A4A0B" w:rsidR="0074599B" w:rsidRDefault="00450BF8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tố</w:t>
            </w:r>
          </w:p>
        </w:tc>
      </w:tr>
      <w:tr w:rsidR="00450BF8" w:rsidRPr="000C3FF7" w14:paraId="7622DA57" w14:textId="77777777" w:rsidTr="00247FB4">
        <w:tc>
          <w:tcPr>
            <w:tcW w:w="708" w:type="dxa"/>
            <w:vAlign w:val="center"/>
          </w:tcPr>
          <w:p w14:paraId="2A5747DF" w14:textId="713DFD6D" w:rsidR="00450BF8" w:rsidRDefault="00450BF8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902" w:type="dxa"/>
            <w:vAlign w:val="center"/>
          </w:tcPr>
          <w:p w14:paraId="716CFDF1" w14:textId="619B472E" w:rsidR="00450BF8" w:rsidRDefault="00E5684B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Sadisa</w:t>
            </w:r>
          </w:p>
        </w:tc>
        <w:tc>
          <w:tcPr>
            <w:tcW w:w="2790" w:type="dxa"/>
            <w:vAlign w:val="center"/>
          </w:tcPr>
          <w:p w14:paraId="7D56EEC6" w14:textId="3D20D859" w:rsidR="00450BF8" w:rsidRDefault="00E5684B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Giống, tương tự, bình đẳng</w:t>
            </w:r>
          </w:p>
        </w:tc>
        <w:tc>
          <w:tcPr>
            <w:tcW w:w="3600" w:type="dxa"/>
            <w:vAlign w:val="center"/>
          </w:tcPr>
          <w:p w14:paraId="0B13153F" w14:textId="3E054966" w:rsidR="00450BF8" w:rsidRDefault="00E5684B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E5684B" w:rsidRPr="000C3FF7" w14:paraId="43AD22DF" w14:textId="77777777" w:rsidTr="00247FB4">
        <w:tc>
          <w:tcPr>
            <w:tcW w:w="708" w:type="dxa"/>
            <w:vAlign w:val="center"/>
          </w:tcPr>
          <w:p w14:paraId="6A024A47" w14:textId="2B716AA1" w:rsidR="00E5684B" w:rsidRDefault="00E5684B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1902" w:type="dxa"/>
            <w:vAlign w:val="center"/>
          </w:tcPr>
          <w:p w14:paraId="74E88684" w14:textId="6C05AF8E" w:rsidR="00E5684B" w:rsidRDefault="0073136B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Jīvitaṃ</w:t>
            </w:r>
          </w:p>
        </w:tc>
        <w:tc>
          <w:tcPr>
            <w:tcW w:w="2790" w:type="dxa"/>
            <w:vAlign w:val="center"/>
          </w:tcPr>
          <w:p w14:paraId="177D7868" w14:textId="36D8CABE" w:rsidR="00E5684B" w:rsidRDefault="0073136B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Cuộc sống, đời sống, sự sống, sinh kế</w:t>
            </w:r>
          </w:p>
        </w:tc>
        <w:tc>
          <w:tcPr>
            <w:tcW w:w="3600" w:type="dxa"/>
            <w:vAlign w:val="center"/>
          </w:tcPr>
          <w:p w14:paraId="4380EA66" w14:textId="53E686C3" w:rsidR="00E5684B" w:rsidRDefault="00AF6290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AF6290" w:rsidRPr="000C3FF7" w14:paraId="6C531F86" w14:textId="77777777" w:rsidTr="00247FB4">
        <w:tc>
          <w:tcPr>
            <w:tcW w:w="708" w:type="dxa"/>
            <w:vAlign w:val="center"/>
          </w:tcPr>
          <w:p w14:paraId="7D899A44" w14:textId="6A8AF3D8" w:rsidR="00AF6290" w:rsidRDefault="00AF6290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902" w:type="dxa"/>
            <w:vAlign w:val="center"/>
          </w:tcPr>
          <w:p w14:paraId="22F0271B" w14:textId="3AAF80D0" w:rsidR="00AF6290" w:rsidRDefault="00AF6290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Samannāgata</w:t>
            </w:r>
          </w:p>
        </w:tc>
        <w:tc>
          <w:tcPr>
            <w:tcW w:w="2790" w:type="dxa"/>
            <w:vAlign w:val="center"/>
          </w:tcPr>
          <w:p w14:paraId="7218E8C8" w14:textId="1F496A8A" w:rsidR="00AF6290" w:rsidRDefault="00AF6290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Có, sở hữu [kết hợp danh từ dụng cụ cách]</w:t>
            </w:r>
          </w:p>
        </w:tc>
        <w:tc>
          <w:tcPr>
            <w:tcW w:w="3600" w:type="dxa"/>
            <w:vAlign w:val="center"/>
          </w:tcPr>
          <w:p w14:paraId="40A746C7" w14:textId="273010AF" w:rsidR="00AF6290" w:rsidRDefault="00AF6290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2E688E" w:rsidRPr="000C3FF7" w14:paraId="2356C222" w14:textId="77777777" w:rsidTr="00247FB4">
        <w:tc>
          <w:tcPr>
            <w:tcW w:w="708" w:type="dxa"/>
            <w:vAlign w:val="center"/>
          </w:tcPr>
          <w:p w14:paraId="26BA8084" w14:textId="226AC1AB" w:rsidR="002E688E" w:rsidRDefault="002E688E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1902" w:type="dxa"/>
            <w:vAlign w:val="center"/>
          </w:tcPr>
          <w:p w14:paraId="5BE1005F" w14:textId="0A316C02" w:rsidR="002E688E" w:rsidRDefault="002E688E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Uttama</w:t>
            </w:r>
          </w:p>
        </w:tc>
        <w:tc>
          <w:tcPr>
            <w:tcW w:w="2790" w:type="dxa"/>
            <w:vAlign w:val="center"/>
          </w:tcPr>
          <w:p w14:paraId="61D83418" w14:textId="70BE6FDA" w:rsidR="002E688E" w:rsidRDefault="002E688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 nhất, tốt nhất</w:t>
            </w:r>
          </w:p>
        </w:tc>
        <w:tc>
          <w:tcPr>
            <w:tcW w:w="3600" w:type="dxa"/>
            <w:vAlign w:val="center"/>
          </w:tcPr>
          <w:p w14:paraId="3E537906" w14:textId="3FDF0CD7" w:rsidR="002E688E" w:rsidRDefault="002E688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2E688E" w:rsidRPr="000C3FF7" w14:paraId="0968AFF8" w14:textId="77777777" w:rsidTr="00247FB4">
        <w:tc>
          <w:tcPr>
            <w:tcW w:w="708" w:type="dxa"/>
            <w:vAlign w:val="center"/>
          </w:tcPr>
          <w:p w14:paraId="3D7C4F96" w14:textId="21471925" w:rsidR="002E688E" w:rsidRDefault="002E688E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1902" w:type="dxa"/>
            <w:vAlign w:val="center"/>
          </w:tcPr>
          <w:p w14:paraId="65060A2D" w14:textId="747329D6" w:rsidR="002E688E" w:rsidRDefault="002E688E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Samācāro</w:t>
            </w:r>
          </w:p>
        </w:tc>
        <w:tc>
          <w:tcPr>
            <w:tcW w:w="2790" w:type="dxa"/>
            <w:vAlign w:val="center"/>
          </w:tcPr>
          <w:p w14:paraId="33C154A3" w14:textId="19E7811F" w:rsidR="002E688E" w:rsidRDefault="002E688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Hành vi, sự thực hiện</w:t>
            </w:r>
          </w:p>
        </w:tc>
        <w:tc>
          <w:tcPr>
            <w:tcW w:w="3600" w:type="dxa"/>
            <w:vAlign w:val="center"/>
          </w:tcPr>
          <w:p w14:paraId="1AD8C776" w14:textId="548E5F0D" w:rsidR="002E688E" w:rsidRDefault="002E688E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2E688E" w:rsidRPr="000C3FF7" w14:paraId="645220F3" w14:textId="77777777" w:rsidTr="00247FB4">
        <w:tc>
          <w:tcPr>
            <w:tcW w:w="708" w:type="dxa"/>
            <w:vAlign w:val="center"/>
          </w:tcPr>
          <w:p w14:paraId="5F62CEBF" w14:textId="1274E136" w:rsidR="002E688E" w:rsidRDefault="002E688E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902" w:type="dxa"/>
            <w:vAlign w:val="center"/>
          </w:tcPr>
          <w:p w14:paraId="6CA25897" w14:textId="1B858E70" w:rsidR="002E688E" w:rsidRDefault="001E2BD1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Bhūta</w:t>
            </w:r>
          </w:p>
        </w:tc>
        <w:tc>
          <w:tcPr>
            <w:tcW w:w="2790" w:type="dxa"/>
            <w:vAlign w:val="center"/>
          </w:tcPr>
          <w:p w14:paraId="2B2D8594" w14:textId="6BC97884" w:rsidR="002E688E" w:rsidRDefault="001E2BD1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Thì, là, tồn tại, trở nên</w:t>
            </w:r>
          </w:p>
        </w:tc>
        <w:tc>
          <w:tcPr>
            <w:tcW w:w="3600" w:type="dxa"/>
            <w:vAlign w:val="center"/>
          </w:tcPr>
          <w:p w14:paraId="0C6A47D3" w14:textId="3D1CC518" w:rsidR="002E688E" w:rsidRDefault="001E2BD1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1E2BD1" w:rsidRPr="000C3FF7" w14:paraId="753B1275" w14:textId="77777777" w:rsidTr="00247FB4">
        <w:tc>
          <w:tcPr>
            <w:tcW w:w="708" w:type="dxa"/>
            <w:vAlign w:val="center"/>
          </w:tcPr>
          <w:p w14:paraId="00F7DB5F" w14:textId="116E2ED9" w:rsidR="001E2BD1" w:rsidRDefault="001E2BD1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902" w:type="dxa"/>
            <w:vAlign w:val="center"/>
          </w:tcPr>
          <w:p w14:paraId="3FA781D6" w14:textId="07238C86" w:rsidR="001E2BD1" w:rsidRDefault="000934A8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Vattaṃ</w:t>
            </w:r>
          </w:p>
        </w:tc>
        <w:tc>
          <w:tcPr>
            <w:tcW w:w="2790" w:type="dxa"/>
            <w:vAlign w:val="center"/>
          </w:tcPr>
          <w:p w14:paraId="182CBCAC" w14:textId="14D7FBF6" w:rsidR="001E2BD1" w:rsidRDefault="000934A8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Nghĩa vụ, chức năng</w:t>
            </w:r>
          </w:p>
        </w:tc>
        <w:tc>
          <w:tcPr>
            <w:tcW w:w="3600" w:type="dxa"/>
            <w:vAlign w:val="center"/>
          </w:tcPr>
          <w:p w14:paraId="074ECDD5" w14:textId="1FF38A9B" w:rsidR="001E2BD1" w:rsidRDefault="000934A8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0934A8" w:rsidRPr="000C3FF7" w14:paraId="4E3E0A5C" w14:textId="77777777" w:rsidTr="00247FB4">
        <w:tc>
          <w:tcPr>
            <w:tcW w:w="708" w:type="dxa"/>
            <w:vAlign w:val="center"/>
          </w:tcPr>
          <w:p w14:paraId="5BF71A80" w14:textId="1A196C7F" w:rsidR="000934A8" w:rsidRDefault="000934A8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902" w:type="dxa"/>
            <w:vAlign w:val="center"/>
          </w:tcPr>
          <w:p w14:paraId="31C08162" w14:textId="2000115C" w:rsidR="000934A8" w:rsidRDefault="000934A8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Vasaṃ</w:t>
            </w:r>
          </w:p>
        </w:tc>
        <w:tc>
          <w:tcPr>
            <w:tcW w:w="2790" w:type="dxa"/>
            <w:vAlign w:val="center"/>
          </w:tcPr>
          <w:p w14:paraId="4130611F" w14:textId="5C55392C" w:rsidR="000934A8" w:rsidRDefault="000934A8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kiểm soát, thẩm quyền, sự ảnh hưởng</w:t>
            </w:r>
          </w:p>
        </w:tc>
        <w:tc>
          <w:tcPr>
            <w:tcW w:w="3600" w:type="dxa"/>
            <w:vAlign w:val="center"/>
          </w:tcPr>
          <w:p w14:paraId="780AB7E7" w14:textId="08C3A265" w:rsidR="000934A8" w:rsidRDefault="00DF22E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DF22E5" w:rsidRPr="000C3FF7" w14:paraId="54EE9120" w14:textId="77777777" w:rsidTr="00247FB4">
        <w:tc>
          <w:tcPr>
            <w:tcW w:w="708" w:type="dxa"/>
            <w:vAlign w:val="center"/>
          </w:tcPr>
          <w:p w14:paraId="3540C10E" w14:textId="11988BEB" w:rsidR="00DF22E5" w:rsidRDefault="00DF22E5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902" w:type="dxa"/>
            <w:vAlign w:val="center"/>
          </w:tcPr>
          <w:p w14:paraId="103AF780" w14:textId="430EC844" w:rsidR="00DF22E5" w:rsidRDefault="00DF22E5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Vasena</w:t>
            </w:r>
          </w:p>
        </w:tc>
        <w:tc>
          <w:tcPr>
            <w:tcW w:w="2790" w:type="dxa"/>
            <w:vAlign w:val="center"/>
          </w:tcPr>
          <w:p w14:paraId="0D20086E" w14:textId="0B64EE7C" w:rsidR="00DF22E5" w:rsidRDefault="00DF22E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 bởi</w:t>
            </w:r>
            <w:r w:rsidR="00C63A97">
              <w:rPr>
                <w:sz w:val="26"/>
                <w:szCs w:val="26"/>
              </w:rPr>
              <w:t>, nhờ vào</w:t>
            </w:r>
          </w:p>
          <w:p w14:paraId="03773C95" w14:textId="77777777" w:rsidR="00DF22E5" w:rsidRDefault="00DF22E5" w:rsidP="00CB3023">
            <w:pPr>
              <w:rPr>
                <w:sz w:val="26"/>
                <w:szCs w:val="26"/>
              </w:rPr>
            </w:pPr>
          </w:p>
          <w:p w14:paraId="4135B2EE" w14:textId="41740EE7" w:rsidR="00DF22E5" w:rsidRDefault="00DF22E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[Xvasena = do X]</w:t>
            </w:r>
          </w:p>
        </w:tc>
        <w:tc>
          <w:tcPr>
            <w:tcW w:w="3600" w:type="dxa"/>
            <w:vAlign w:val="center"/>
          </w:tcPr>
          <w:p w14:paraId="441E2E9A" w14:textId="1103C3B3" w:rsidR="00DF22E5" w:rsidRDefault="00DF22E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3053F2" w:rsidRPr="000C3FF7" w14:paraId="45268CFF" w14:textId="77777777" w:rsidTr="00247FB4">
        <w:tc>
          <w:tcPr>
            <w:tcW w:w="708" w:type="dxa"/>
            <w:vAlign w:val="center"/>
          </w:tcPr>
          <w:p w14:paraId="30D88FDD" w14:textId="42F9F508" w:rsidR="003053F2" w:rsidRDefault="003053F2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902" w:type="dxa"/>
            <w:vAlign w:val="center"/>
          </w:tcPr>
          <w:p w14:paraId="7F13E2F4" w14:textId="3B194DA5" w:rsidR="003053F2" w:rsidRDefault="003053F2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Paññatta</w:t>
            </w:r>
          </w:p>
        </w:tc>
        <w:tc>
          <w:tcPr>
            <w:tcW w:w="2790" w:type="dxa"/>
            <w:vAlign w:val="center"/>
          </w:tcPr>
          <w:p w14:paraId="38F6AA65" w14:textId="2E6B59C1" w:rsidR="003053F2" w:rsidRDefault="003053F2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quy định, được tuyên bố</w:t>
            </w:r>
          </w:p>
        </w:tc>
        <w:tc>
          <w:tcPr>
            <w:tcW w:w="3600" w:type="dxa"/>
            <w:vAlign w:val="center"/>
          </w:tcPr>
          <w:p w14:paraId="69F3B2FD" w14:textId="2473B0CF" w:rsidR="003053F2" w:rsidRDefault="003053F2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3053F2" w:rsidRPr="000C3FF7" w14:paraId="7210A7B8" w14:textId="77777777" w:rsidTr="00247FB4">
        <w:tc>
          <w:tcPr>
            <w:tcW w:w="708" w:type="dxa"/>
            <w:vAlign w:val="center"/>
          </w:tcPr>
          <w:p w14:paraId="425E327E" w14:textId="705B56EE" w:rsidR="003053F2" w:rsidRDefault="003053F2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902" w:type="dxa"/>
            <w:vAlign w:val="center"/>
          </w:tcPr>
          <w:p w14:paraId="32C3D6DA" w14:textId="1C5A6CD7" w:rsidR="003053F2" w:rsidRDefault="004350A9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Paṇṇatti</w:t>
            </w:r>
          </w:p>
        </w:tc>
        <w:tc>
          <w:tcPr>
            <w:tcW w:w="2790" w:type="dxa"/>
            <w:vAlign w:val="center"/>
          </w:tcPr>
          <w:p w14:paraId="1E164330" w14:textId="3510808C" w:rsidR="003053F2" w:rsidRDefault="004350A9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quy định, tên, khái niệm, ý niệm</w:t>
            </w:r>
          </w:p>
        </w:tc>
        <w:tc>
          <w:tcPr>
            <w:tcW w:w="3600" w:type="dxa"/>
            <w:vAlign w:val="center"/>
          </w:tcPr>
          <w:p w14:paraId="571C41AE" w14:textId="3C58850F" w:rsidR="003053F2" w:rsidRDefault="004350A9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9E4440" w:rsidRPr="000C3FF7" w14:paraId="11F14AD0" w14:textId="77777777" w:rsidTr="00247FB4">
        <w:tc>
          <w:tcPr>
            <w:tcW w:w="708" w:type="dxa"/>
            <w:vAlign w:val="center"/>
          </w:tcPr>
          <w:p w14:paraId="0DC8DA26" w14:textId="6E5580FB" w:rsidR="009E4440" w:rsidRDefault="009E4440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1902" w:type="dxa"/>
            <w:vAlign w:val="center"/>
          </w:tcPr>
          <w:p w14:paraId="6D659554" w14:textId="62F2C239" w:rsidR="009E4440" w:rsidRDefault="00FE37D5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Catu</w:t>
            </w:r>
          </w:p>
        </w:tc>
        <w:tc>
          <w:tcPr>
            <w:tcW w:w="2790" w:type="dxa"/>
            <w:vAlign w:val="center"/>
          </w:tcPr>
          <w:p w14:paraId="6D1EBA30" w14:textId="1611F22E" w:rsidR="009E4440" w:rsidRDefault="00FE37D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600" w:type="dxa"/>
            <w:vAlign w:val="center"/>
          </w:tcPr>
          <w:p w14:paraId="4ED9BB3F" w14:textId="5AE9002A" w:rsidR="009E4440" w:rsidRDefault="00FE37D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</w:p>
        </w:tc>
      </w:tr>
      <w:tr w:rsidR="00FE37D5" w:rsidRPr="000C3FF7" w14:paraId="57F52D9E" w14:textId="77777777" w:rsidTr="00247FB4">
        <w:tc>
          <w:tcPr>
            <w:tcW w:w="708" w:type="dxa"/>
            <w:vAlign w:val="center"/>
          </w:tcPr>
          <w:p w14:paraId="0BE5B4A2" w14:textId="0AB37817" w:rsidR="00FE37D5" w:rsidRDefault="00FE37D5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902" w:type="dxa"/>
            <w:vAlign w:val="center"/>
          </w:tcPr>
          <w:p w14:paraId="064F6DFE" w14:textId="0169C1CD" w:rsidR="00FE37D5" w:rsidRDefault="00FE37D5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Mahant</w:t>
            </w:r>
          </w:p>
        </w:tc>
        <w:tc>
          <w:tcPr>
            <w:tcW w:w="2790" w:type="dxa"/>
            <w:vAlign w:val="center"/>
          </w:tcPr>
          <w:p w14:paraId="303B5329" w14:textId="4EFB0AD2" w:rsidR="00FE37D5" w:rsidRDefault="00FE37D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Lớn</w:t>
            </w:r>
          </w:p>
        </w:tc>
        <w:tc>
          <w:tcPr>
            <w:tcW w:w="3600" w:type="dxa"/>
            <w:vAlign w:val="center"/>
          </w:tcPr>
          <w:p w14:paraId="6EF213F9" w14:textId="1E54B417" w:rsidR="00FE37D5" w:rsidRDefault="00FE37D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FE37D5" w:rsidRPr="000C3FF7" w14:paraId="35B6C9E9" w14:textId="77777777" w:rsidTr="00247FB4">
        <w:tc>
          <w:tcPr>
            <w:tcW w:w="708" w:type="dxa"/>
            <w:vAlign w:val="center"/>
          </w:tcPr>
          <w:p w14:paraId="3A669690" w14:textId="28DC2753" w:rsidR="00FE37D5" w:rsidRDefault="00FE37D5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1902" w:type="dxa"/>
            <w:vAlign w:val="center"/>
          </w:tcPr>
          <w:p w14:paraId="0CAAF599" w14:textId="4E896DD5" w:rsidR="00FE37D5" w:rsidRDefault="00FE37D5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Vipassanā</w:t>
            </w:r>
          </w:p>
        </w:tc>
        <w:tc>
          <w:tcPr>
            <w:tcW w:w="2790" w:type="dxa"/>
            <w:vAlign w:val="center"/>
          </w:tcPr>
          <w:p w14:paraId="159C958C" w14:textId="5241688D" w:rsidR="00FE37D5" w:rsidRDefault="00FE37D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Thiền Minh Sát</w:t>
            </w:r>
          </w:p>
        </w:tc>
        <w:tc>
          <w:tcPr>
            <w:tcW w:w="3600" w:type="dxa"/>
            <w:vAlign w:val="center"/>
          </w:tcPr>
          <w:p w14:paraId="3321E0B8" w14:textId="6B3EB3B3" w:rsidR="00FE37D5" w:rsidRDefault="00FE37D5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FE37D5" w:rsidRPr="000C3FF7" w14:paraId="096D4867" w14:textId="77777777" w:rsidTr="00247FB4">
        <w:tc>
          <w:tcPr>
            <w:tcW w:w="708" w:type="dxa"/>
            <w:vAlign w:val="center"/>
          </w:tcPr>
          <w:p w14:paraId="43B31998" w14:textId="70F58781" w:rsidR="00FE37D5" w:rsidRDefault="00FE37D5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1902" w:type="dxa"/>
            <w:vAlign w:val="center"/>
          </w:tcPr>
          <w:p w14:paraId="48E9BE60" w14:textId="145F3F8D" w:rsidR="00FE37D5" w:rsidRDefault="008A7D3A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Maggo</w:t>
            </w:r>
          </w:p>
        </w:tc>
        <w:tc>
          <w:tcPr>
            <w:tcW w:w="2790" w:type="dxa"/>
            <w:vAlign w:val="center"/>
          </w:tcPr>
          <w:p w14:paraId="4A3940C4" w14:textId="5F8CE068" w:rsidR="00FE37D5" w:rsidRDefault="008A7D3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Đạo, con đường</w:t>
            </w:r>
          </w:p>
        </w:tc>
        <w:tc>
          <w:tcPr>
            <w:tcW w:w="3600" w:type="dxa"/>
            <w:vAlign w:val="center"/>
          </w:tcPr>
          <w:p w14:paraId="11767B85" w14:textId="55DCCA1F" w:rsidR="00FE37D5" w:rsidRDefault="008A7D3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8A7D3A" w:rsidRPr="000C3FF7" w14:paraId="53C7217D" w14:textId="77777777" w:rsidTr="00247FB4">
        <w:tc>
          <w:tcPr>
            <w:tcW w:w="708" w:type="dxa"/>
            <w:vAlign w:val="center"/>
          </w:tcPr>
          <w:p w14:paraId="0CBDEC25" w14:textId="131AE81E" w:rsidR="008A7D3A" w:rsidRDefault="008A7D3A" w:rsidP="00CB302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1902" w:type="dxa"/>
            <w:vAlign w:val="center"/>
          </w:tcPr>
          <w:p w14:paraId="6D190F5F" w14:textId="745ECDC2" w:rsidR="008A7D3A" w:rsidRDefault="008A7D3A" w:rsidP="00CB302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Phalaṃ</w:t>
            </w:r>
          </w:p>
        </w:tc>
        <w:tc>
          <w:tcPr>
            <w:tcW w:w="2790" w:type="dxa"/>
            <w:vAlign w:val="center"/>
          </w:tcPr>
          <w:p w14:paraId="756F97BC" w14:textId="7C61CAD9" w:rsidR="008A7D3A" w:rsidRDefault="008A7D3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Quả, kết quả, trái cây</w:t>
            </w:r>
          </w:p>
        </w:tc>
        <w:tc>
          <w:tcPr>
            <w:tcW w:w="3600" w:type="dxa"/>
            <w:vAlign w:val="center"/>
          </w:tcPr>
          <w:p w14:paraId="551CFA9C" w14:textId="57EDE7A5" w:rsidR="008A7D3A" w:rsidRDefault="008A7D3A" w:rsidP="00CB30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</w:tbl>
    <w:p w14:paraId="4FA44A24" w14:textId="42A162BB" w:rsidR="00BC7F1B" w:rsidRDefault="00BC7F1B" w:rsidP="00C029BA">
      <w:pPr>
        <w:rPr>
          <w:sz w:val="26"/>
          <w:szCs w:val="26"/>
        </w:rPr>
      </w:pPr>
    </w:p>
    <w:p w14:paraId="4455664B" w14:textId="7B2BFF9A" w:rsidR="00D176CF" w:rsidRDefault="00D176CF" w:rsidP="00C029B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Ngữ pháp đoạn kinh 8</w:t>
      </w:r>
    </w:p>
    <w:p w14:paraId="61F9B739" w14:textId="43F6DE59" w:rsidR="00D176CF" w:rsidRDefault="00D176CF" w:rsidP="00C029BA">
      <w:pPr>
        <w:rPr>
          <w:b/>
          <w:bCs/>
          <w:sz w:val="26"/>
          <w:szCs w:val="26"/>
        </w:rPr>
      </w:pPr>
    </w:p>
    <w:p w14:paraId="70BCD199" w14:textId="2B140BEE" w:rsidR="00D176CF" w:rsidRDefault="00D176CF" w:rsidP="00C029BA">
      <w:pPr>
        <w:rPr>
          <w:sz w:val="26"/>
          <w:szCs w:val="26"/>
        </w:rPr>
      </w:pPr>
      <w:r>
        <w:rPr>
          <w:sz w:val="26"/>
          <w:szCs w:val="26"/>
        </w:rPr>
        <w:t>Hãy đọc đoạn kinh/chú giải và giải quyết tuần tự các vấn đề sau:</w:t>
      </w:r>
    </w:p>
    <w:p w14:paraId="3B1A6D59" w14:textId="7FE1B889" w:rsidR="00D176CF" w:rsidRDefault="00D176CF" w:rsidP="00C029BA">
      <w:pPr>
        <w:rPr>
          <w:sz w:val="26"/>
          <w:szCs w:val="26"/>
        </w:rPr>
      </w:pPr>
    </w:p>
    <w:p w14:paraId="36FB6592" w14:textId="2919C000" w:rsidR="00A17C6F" w:rsidRDefault="00D176CF" w:rsidP="00C029BA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r w:rsidR="00CF5A6D">
        <w:rPr>
          <w:sz w:val="26"/>
          <w:szCs w:val="26"/>
        </w:rPr>
        <w:t>Tính chủ động/bị động của danh từ</w:t>
      </w:r>
      <w:r w:rsidR="00516FE1">
        <w:rPr>
          <w:sz w:val="26"/>
          <w:szCs w:val="26"/>
        </w:rPr>
        <w:t>/tính từ</w:t>
      </w:r>
      <w:r w:rsidR="00CF5A6D">
        <w:rPr>
          <w:sz w:val="26"/>
          <w:szCs w:val="26"/>
        </w:rPr>
        <w:t xml:space="preserve"> có ý niệm hành động</w:t>
      </w:r>
    </w:p>
    <w:p w14:paraId="47FAADD4" w14:textId="76EB8ABC" w:rsidR="00A17C6F" w:rsidRDefault="00A17C6F" w:rsidP="00C029BA">
      <w:pPr>
        <w:rPr>
          <w:sz w:val="26"/>
          <w:szCs w:val="26"/>
        </w:rPr>
      </w:pPr>
    </w:p>
    <w:p w14:paraId="45363DA4" w14:textId="4BAC0035" w:rsidR="00A17C6F" w:rsidRDefault="00A17C6F" w:rsidP="00C029BA">
      <w:pPr>
        <w:rPr>
          <w:sz w:val="26"/>
          <w:szCs w:val="26"/>
        </w:rPr>
      </w:pPr>
      <w:r>
        <w:rPr>
          <w:sz w:val="26"/>
          <w:szCs w:val="26"/>
        </w:rPr>
        <w:t>Ta xét danh từ nam tính [saṅkhāra]</w:t>
      </w:r>
      <w:r w:rsidR="00C149F0">
        <w:rPr>
          <w:sz w:val="26"/>
          <w:szCs w:val="26"/>
        </w:rPr>
        <w:t>; danh từ này được cấu tạo từ tiền tố [saṃ] và căn động từ [kar]; căn này có nghĩa [làm, thực hiện], phát xuất ra động từ [karoti] quen thuộc. Vậy nôm na [saṅkhāra] là một danh từ có ý niệm [làm], thế nhưng:</w:t>
      </w:r>
    </w:p>
    <w:p w14:paraId="2090C553" w14:textId="6CEED359" w:rsidR="00C149F0" w:rsidRDefault="00C149F0" w:rsidP="00C029BA">
      <w:pPr>
        <w:rPr>
          <w:sz w:val="26"/>
          <w:szCs w:val="26"/>
        </w:rPr>
      </w:pPr>
    </w:p>
    <w:p w14:paraId="212EE124" w14:textId="33BBCE99" w:rsidR="00C149F0" w:rsidRDefault="00C149F0" w:rsidP="00C029BA">
      <w:pPr>
        <w:rPr>
          <w:sz w:val="26"/>
          <w:szCs w:val="26"/>
        </w:rPr>
      </w:pPr>
      <w:r>
        <w:rPr>
          <w:sz w:val="26"/>
          <w:szCs w:val="26"/>
        </w:rPr>
        <w:t>(1) [saṅkhāra] = [sự làm (nên cái gì đó)], hay</w:t>
      </w:r>
    </w:p>
    <w:p w14:paraId="46F188E5" w14:textId="57B8F21A" w:rsidR="00C149F0" w:rsidRDefault="00C149F0" w:rsidP="00C029BA">
      <w:pPr>
        <w:rPr>
          <w:sz w:val="26"/>
          <w:szCs w:val="26"/>
        </w:rPr>
      </w:pPr>
      <w:r>
        <w:rPr>
          <w:sz w:val="26"/>
          <w:szCs w:val="26"/>
        </w:rPr>
        <w:t>(2) [saṅkhāra] = [sự BỊ (cái gì đó) làm]</w:t>
      </w:r>
    </w:p>
    <w:p w14:paraId="6D2CC228" w14:textId="69217C41" w:rsidR="00C149F0" w:rsidRDefault="00C149F0" w:rsidP="00C029BA">
      <w:pPr>
        <w:rPr>
          <w:sz w:val="26"/>
          <w:szCs w:val="26"/>
        </w:rPr>
      </w:pPr>
    </w:p>
    <w:p w14:paraId="54BE80B9" w14:textId="77777777" w:rsidR="00C149F0" w:rsidRDefault="00C149F0" w:rsidP="00C029BA">
      <w:pPr>
        <w:rPr>
          <w:sz w:val="26"/>
          <w:szCs w:val="26"/>
        </w:rPr>
      </w:pPr>
      <w:r>
        <w:rPr>
          <w:sz w:val="26"/>
          <w:szCs w:val="26"/>
        </w:rPr>
        <w:t xml:space="preserve">Về lý thuyết và cả thực tế, [saṅkhāra] có cả 2 chiều ý nghĩa trên; </w:t>
      </w:r>
    </w:p>
    <w:p w14:paraId="2B6E9384" w14:textId="77777777" w:rsidR="00C149F0" w:rsidRDefault="00C149F0" w:rsidP="00C029BA">
      <w:pPr>
        <w:rPr>
          <w:sz w:val="26"/>
          <w:szCs w:val="26"/>
        </w:rPr>
      </w:pPr>
    </w:p>
    <w:p w14:paraId="44A8B00A" w14:textId="6DA63102" w:rsidR="00C149F0" w:rsidRDefault="00C149F0" w:rsidP="00C149F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149F0">
        <w:rPr>
          <w:sz w:val="26"/>
          <w:szCs w:val="26"/>
        </w:rPr>
        <w:lastRenderedPageBreak/>
        <w:t xml:space="preserve">Với chiều chủ động: [saṅkhāra] hay được dịch là Hành trong Thập Nhị Nhân Duyên, Hành bao gồm nhiều tâm sở có chức năng tạo tác, tạo ra </w:t>
      </w:r>
    </w:p>
    <w:p w14:paraId="1BB2F9DD" w14:textId="76A7B355" w:rsidR="00C149F0" w:rsidRDefault="00C149F0" w:rsidP="00C149F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Với chiều bị động: [saṅkhāra] hay được dịch là Pháp Hữu Vi, tức Pháp được/bị các nhân duyên tạo nên, cấu thành nên</w:t>
      </w:r>
    </w:p>
    <w:p w14:paraId="1A97C129" w14:textId="6EB5F845" w:rsidR="00594C0B" w:rsidRDefault="00594C0B" w:rsidP="00594C0B">
      <w:pPr>
        <w:rPr>
          <w:sz w:val="26"/>
          <w:szCs w:val="26"/>
        </w:rPr>
      </w:pPr>
    </w:p>
    <w:p w14:paraId="56026620" w14:textId="7749642C" w:rsidR="00594C0B" w:rsidRDefault="00594C0B" w:rsidP="00594C0B">
      <w:pPr>
        <w:rPr>
          <w:sz w:val="26"/>
          <w:szCs w:val="26"/>
        </w:rPr>
      </w:pPr>
      <w:r>
        <w:rPr>
          <w:sz w:val="26"/>
          <w:szCs w:val="26"/>
        </w:rPr>
        <w:t>Các từ điển Pali/Anh đều có ghi rõ 2 hướng ý nghĩa trên; đặc biệt từ điển Buddhist Dictionary of Pali Proper Names by G P Malalasekera ghi rõ vấn đề chủ động/bị động này của [saṅkhāra]</w:t>
      </w:r>
    </w:p>
    <w:p w14:paraId="5594DD5A" w14:textId="4AFC98CA" w:rsidR="00CD475D" w:rsidRDefault="00CD475D" w:rsidP="00594C0B">
      <w:pPr>
        <w:rPr>
          <w:sz w:val="26"/>
          <w:szCs w:val="26"/>
        </w:rPr>
      </w:pPr>
    </w:p>
    <w:p w14:paraId="577E6814" w14:textId="212656EA" w:rsidR="00CD475D" w:rsidRDefault="00CD475D" w:rsidP="00594C0B">
      <w:pPr>
        <w:rPr>
          <w:sz w:val="26"/>
          <w:szCs w:val="26"/>
        </w:rPr>
      </w:pPr>
      <w:r>
        <w:rPr>
          <w:sz w:val="26"/>
          <w:szCs w:val="26"/>
        </w:rPr>
        <w:t xml:space="preserve">Như vậy, chiếu theo nguyên lý trên, trong đoạn kinh này, ta có </w:t>
      </w:r>
      <w:r w:rsidR="00466089">
        <w:rPr>
          <w:sz w:val="26"/>
          <w:szCs w:val="26"/>
        </w:rPr>
        <w:t>tính</w:t>
      </w:r>
      <w:r>
        <w:rPr>
          <w:sz w:val="26"/>
          <w:szCs w:val="26"/>
        </w:rPr>
        <w:t xml:space="preserve"> từ [gārava] cũng có ý niệm hành động: tôn trọng, kính trọng. Vậy ở đây, [gārava] =  [kính trọng, tôn trọng</w:t>
      </w:r>
      <w:r w:rsidR="00D419A8">
        <w:rPr>
          <w:sz w:val="26"/>
          <w:szCs w:val="26"/>
        </w:rPr>
        <w:t xml:space="preserve"> (ai đó)</w:t>
      </w:r>
      <w:r>
        <w:rPr>
          <w:sz w:val="26"/>
          <w:szCs w:val="26"/>
        </w:rPr>
        <w:t>]</w:t>
      </w:r>
      <w:r w:rsidR="00D419A8">
        <w:rPr>
          <w:sz w:val="26"/>
          <w:szCs w:val="26"/>
        </w:rPr>
        <w:t>,</w:t>
      </w:r>
      <w:r>
        <w:rPr>
          <w:sz w:val="26"/>
          <w:szCs w:val="26"/>
        </w:rPr>
        <w:t xml:space="preserve"> hay</w:t>
      </w:r>
      <w:r w:rsidR="00D419A8">
        <w:rPr>
          <w:sz w:val="26"/>
          <w:szCs w:val="26"/>
        </w:rPr>
        <w:t xml:space="preserve"> </w:t>
      </w:r>
      <w:r>
        <w:rPr>
          <w:sz w:val="26"/>
          <w:szCs w:val="26"/>
        </w:rPr>
        <w:t>[gārava] = [được kính trọng, được tôn trọng]</w:t>
      </w:r>
      <w:r w:rsidR="00D419A8">
        <w:rPr>
          <w:sz w:val="26"/>
          <w:szCs w:val="26"/>
        </w:rPr>
        <w:t>?</w:t>
      </w:r>
    </w:p>
    <w:p w14:paraId="56E11464" w14:textId="13D821D0" w:rsidR="000A6731" w:rsidRDefault="000A6731" w:rsidP="00594C0B">
      <w:pPr>
        <w:rPr>
          <w:sz w:val="26"/>
          <w:szCs w:val="26"/>
        </w:rPr>
      </w:pPr>
    </w:p>
    <w:p w14:paraId="6595E81A" w14:textId="19F49FD5" w:rsidR="000A6731" w:rsidRDefault="000A6731" w:rsidP="00594C0B">
      <w:pPr>
        <w:rPr>
          <w:sz w:val="26"/>
          <w:szCs w:val="26"/>
        </w:rPr>
      </w:pPr>
      <w:r>
        <w:rPr>
          <w:sz w:val="26"/>
          <w:szCs w:val="26"/>
        </w:rPr>
        <w:t>[2]</w:t>
      </w:r>
      <w:r w:rsidR="00CA4EBF">
        <w:rPr>
          <w:sz w:val="26"/>
          <w:szCs w:val="26"/>
        </w:rPr>
        <w:t xml:space="preserve"> Thông thường, Chánh Kiến [Sammādiṭṭhi] thuộc về Tuệ; Định sinh Tuệ, tuy nhiên, đoạn kinh trên lại đề cập Chánh Kiến trước rồi mới đến Định. Bạn hãy lý giải hiện tượng</w:t>
      </w:r>
      <w:r w:rsidR="00A473E1">
        <w:rPr>
          <w:sz w:val="26"/>
          <w:szCs w:val="26"/>
        </w:rPr>
        <w:t xml:space="preserve"> có vẻ lạ lùng</w:t>
      </w:r>
      <w:r w:rsidR="00CA4EBF">
        <w:rPr>
          <w:sz w:val="26"/>
          <w:szCs w:val="26"/>
        </w:rPr>
        <w:t xml:space="preserve"> này.</w:t>
      </w:r>
    </w:p>
    <w:p w14:paraId="58A46992" w14:textId="5E8F4455" w:rsidR="00A1014B" w:rsidRDefault="00A1014B" w:rsidP="00594C0B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393D5E33" w14:textId="32C929DC" w:rsidR="00A1014B" w:rsidRDefault="00A1014B" w:rsidP="00594C0B">
      <w:pPr>
        <w:rPr>
          <w:sz w:val="26"/>
          <w:szCs w:val="26"/>
        </w:rPr>
      </w:pPr>
    </w:p>
    <w:p w14:paraId="6A57AD51" w14:textId="22D7B3C5" w:rsidR="00A1014B" w:rsidRDefault="00A1014B" w:rsidP="00594C0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Đoạn kinh 9 (</w:t>
      </w:r>
      <w:r w:rsidR="006B02E1">
        <w:rPr>
          <w:b/>
          <w:bCs/>
          <w:sz w:val="26"/>
          <w:szCs w:val="26"/>
        </w:rPr>
        <w:t>ITI</w:t>
      </w:r>
      <w:r>
        <w:rPr>
          <w:b/>
          <w:bCs/>
          <w:sz w:val="26"/>
          <w:szCs w:val="26"/>
        </w:rPr>
        <w:t>)</w:t>
      </w:r>
    </w:p>
    <w:p w14:paraId="481846EF" w14:textId="66662BC5" w:rsidR="00DD6C54" w:rsidRDefault="00DD6C54" w:rsidP="00594C0B">
      <w:pPr>
        <w:rPr>
          <w:b/>
          <w:bCs/>
          <w:sz w:val="26"/>
          <w:szCs w:val="26"/>
        </w:rPr>
      </w:pPr>
    </w:p>
    <w:p w14:paraId="4D9B85A3" w14:textId="3B1BD7B9" w:rsidR="00DD6C54" w:rsidRDefault="00DD6C54" w:rsidP="00DD6C54">
      <w:pPr>
        <w:rPr>
          <w:sz w:val="26"/>
          <w:szCs w:val="26"/>
        </w:rPr>
      </w:pPr>
      <w:r w:rsidRPr="00DD6C54">
        <w:rPr>
          <w:sz w:val="26"/>
          <w:szCs w:val="26"/>
        </w:rPr>
        <w:t>vuttañhetaṃ bhagavatā, vuttamarahatāti me sutaṃ —</w:t>
      </w:r>
    </w:p>
    <w:p w14:paraId="362FA954" w14:textId="77777777" w:rsidR="00DD6C54" w:rsidRPr="00DD6C54" w:rsidRDefault="00DD6C54" w:rsidP="00DD6C54">
      <w:pPr>
        <w:rPr>
          <w:sz w:val="26"/>
          <w:szCs w:val="26"/>
        </w:rPr>
      </w:pPr>
    </w:p>
    <w:p w14:paraId="0BAC0484" w14:textId="77777777" w:rsidR="0037606F" w:rsidRDefault="00DD6C54" w:rsidP="00DD6C54">
      <w:pPr>
        <w:rPr>
          <w:sz w:val="26"/>
          <w:szCs w:val="26"/>
        </w:rPr>
      </w:pPr>
      <w:r w:rsidRPr="00DD6C54">
        <w:rPr>
          <w:sz w:val="26"/>
          <w:szCs w:val="26"/>
        </w:rPr>
        <w:t>“ekadhammaṃ, bhikkhave, pajahatha; ahaṃ vo pāṭibhogo anāgāmitāya. katamaṃ </w:t>
      </w:r>
    </w:p>
    <w:p w14:paraId="6EECAC96" w14:textId="77777777" w:rsidR="0037606F" w:rsidRDefault="00DD6C54" w:rsidP="00DD6C54">
      <w:pPr>
        <w:rPr>
          <w:sz w:val="26"/>
          <w:szCs w:val="26"/>
        </w:rPr>
      </w:pPr>
      <w:r w:rsidRPr="00DD6C54">
        <w:rPr>
          <w:sz w:val="26"/>
          <w:szCs w:val="26"/>
        </w:rPr>
        <w:t>ekadhammaṃ? lobhaṃ, bhikkhave, ekadhammaṃ pajahatha; ahaṃ vo pāṭibhogo </w:t>
      </w:r>
    </w:p>
    <w:p w14:paraId="62628CA0" w14:textId="6135FB0B" w:rsidR="00DD6C54" w:rsidRPr="00DD6C54" w:rsidRDefault="00DD6C54" w:rsidP="00DD6C54">
      <w:pPr>
        <w:rPr>
          <w:sz w:val="26"/>
          <w:szCs w:val="26"/>
        </w:rPr>
      </w:pPr>
      <w:r w:rsidRPr="00DD6C54">
        <w:rPr>
          <w:sz w:val="26"/>
          <w:szCs w:val="26"/>
        </w:rPr>
        <w:t>anāgāmitāyā”ti. etamatthaṃ bhagavā avoca. tatthetaṃ iti vuccati —</w:t>
      </w:r>
    </w:p>
    <w:p w14:paraId="66057DAF" w14:textId="77777777" w:rsidR="00DD6C54" w:rsidRDefault="00DD6C54" w:rsidP="00DD6C54">
      <w:pPr>
        <w:rPr>
          <w:sz w:val="26"/>
          <w:szCs w:val="26"/>
        </w:rPr>
      </w:pPr>
    </w:p>
    <w:p w14:paraId="79B9C684" w14:textId="124E6F03" w:rsidR="00DD6C54" w:rsidRPr="00DD6C54" w:rsidRDefault="00DD6C54" w:rsidP="00DD6C54">
      <w:pPr>
        <w:rPr>
          <w:sz w:val="26"/>
          <w:szCs w:val="26"/>
        </w:rPr>
      </w:pPr>
      <w:r w:rsidRPr="00DD6C54">
        <w:rPr>
          <w:sz w:val="26"/>
          <w:szCs w:val="26"/>
        </w:rPr>
        <w:t>“yena lobhena luddhāse, sattā gacchanti duggatiṃ.</w:t>
      </w:r>
    </w:p>
    <w:p w14:paraId="6701A179" w14:textId="3430CCB6" w:rsidR="00DD6C54" w:rsidRPr="00DD6C54" w:rsidRDefault="00DD6C54" w:rsidP="00DD6C54">
      <w:pPr>
        <w:rPr>
          <w:sz w:val="26"/>
          <w:szCs w:val="26"/>
        </w:rPr>
      </w:pPr>
      <w:r w:rsidRPr="00DD6C54">
        <w:rPr>
          <w:sz w:val="26"/>
          <w:szCs w:val="26"/>
        </w:rPr>
        <w:t>taṃ lobhaṃ sammadaññāya, pajahanti vipassino.</w:t>
      </w:r>
    </w:p>
    <w:p w14:paraId="449C91F9" w14:textId="6F559C83" w:rsidR="00DD6C54" w:rsidRDefault="00DD6C54" w:rsidP="00DD6C54">
      <w:pPr>
        <w:rPr>
          <w:sz w:val="26"/>
          <w:szCs w:val="26"/>
        </w:rPr>
      </w:pPr>
      <w:r w:rsidRPr="00DD6C54">
        <w:rPr>
          <w:sz w:val="26"/>
          <w:szCs w:val="26"/>
        </w:rPr>
        <w:t>pahāya na punāyanti, imaṃ lokaṃ kudācanan”ti.</w:t>
      </w:r>
    </w:p>
    <w:p w14:paraId="42624CD1" w14:textId="77777777" w:rsidR="00215A78" w:rsidRPr="00DD6C54" w:rsidRDefault="00215A78" w:rsidP="00DD6C54">
      <w:pPr>
        <w:rPr>
          <w:sz w:val="26"/>
          <w:szCs w:val="26"/>
        </w:rPr>
      </w:pPr>
    </w:p>
    <w:p w14:paraId="4598D054" w14:textId="67E97BAB" w:rsidR="00DD6C54" w:rsidRDefault="00DD6C54" w:rsidP="00DD6C54">
      <w:pPr>
        <w:rPr>
          <w:sz w:val="26"/>
          <w:szCs w:val="26"/>
        </w:rPr>
      </w:pPr>
      <w:r w:rsidRPr="00DD6C54">
        <w:rPr>
          <w:sz w:val="26"/>
          <w:szCs w:val="26"/>
        </w:rPr>
        <w:t>ayampi attho vutto bhagavatā, iti me sutanti.</w:t>
      </w:r>
    </w:p>
    <w:p w14:paraId="033A4F07" w14:textId="77777777" w:rsidR="00793E44" w:rsidRPr="00DD6C54" w:rsidRDefault="00793E44" w:rsidP="00DD6C54">
      <w:pPr>
        <w:rPr>
          <w:sz w:val="26"/>
          <w:szCs w:val="26"/>
        </w:rPr>
      </w:pPr>
    </w:p>
    <w:p w14:paraId="78AA0273" w14:textId="359ABC55" w:rsidR="00DD6C54" w:rsidRDefault="00793E44" w:rsidP="00594C0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Chú giải</w:t>
      </w:r>
    </w:p>
    <w:p w14:paraId="0C37DFE0" w14:textId="29DAC417" w:rsidR="00793E44" w:rsidRDefault="00793E44" w:rsidP="00594C0B">
      <w:pPr>
        <w:rPr>
          <w:b/>
          <w:bCs/>
          <w:sz w:val="26"/>
          <w:szCs w:val="26"/>
        </w:rPr>
      </w:pPr>
    </w:p>
    <w:p w14:paraId="48A1775A" w14:textId="756C0502" w:rsidR="00CF5410" w:rsidRDefault="00260325" w:rsidP="00594C0B">
      <w:pPr>
        <w:rPr>
          <w:sz w:val="26"/>
          <w:szCs w:val="26"/>
        </w:rPr>
      </w:pPr>
      <w:r>
        <w:rPr>
          <w:sz w:val="26"/>
          <w:szCs w:val="26"/>
        </w:rPr>
        <w:t>(1</w:t>
      </w:r>
      <w:r w:rsidRPr="00260325">
        <w:rPr>
          <w:sz w:val="26"/>
          <w:szCs w:val="26"/>
        </w:rPr>
        <w:t>)  </w:t>
      </w:r>
      <w:r w:rsidRPr="00260325">
        <w:rPr>
          <w:b/>
          <w:bCs/>
          <w:sz w:val="26"/>
          <w:szCs w:val="26"/>
        </w:rPr>
        <w:t>seti</w:t>
      </w:r>
      <w:r w:rsidRPr="00260325">
        <w:rPr>
          <w:sz w:val="26"/>
          <w:szCs w:val="26"/>
        </w:rPr>
        <w:t> hi nipātamattaṃ. akkharacintakā pana īdisesu ṭhānesu se-kārāgamaṃ icchanti.</w:t>
      </w:r>
    </w:p>
    <w:p w14:paraId="2AE9F9E6" w14:textId="635FAA13" w:rsidR="004703B7" w:rsidRDefault="004703B7" w:rsidP="004703B7">
      <w:pPr>
        <w:rPr>
          <w:sz w:val="26"/>
          <w:szCs w:val="26"/>
        </w:rPr>
      </w:pPr>
      <w:r w:rsidRPr="004703B7">
        <w:rPr>
          <w:sz w:val="26"/>
          <w:szCs w:val="26"/>
        </w:rPr>
        <w:t>(2)</w:t>
      </w:r>
      <w:r>
        <w:rPr>
          <w:sz w:val="26"/>
          <w:szCs w:val="26"/>
        </w:rPr>
        <w:t xml:space="preserve"> </w:t>
      </w:r>
      <w:r w:rsidRPr="004703B7">
        <w:rPr>
          <w:b/>
          <w:bCs/>
          <w:sz w:val="26"/>
          <w:szCs w:val="26"/>
        </w:rPr>
        <w:t>taṃ lobhaṃ sammadaññāya</w:t>
      </w:r>
      <w:r>
        <w:rPr>
          <w:sz w:val="26"/>
          <w:szCs w:val="26"/>
        </w:rPr>
        <w:t>…</w:t>
      </w:r>
      <w:r w:rsidR="00822799">
        <w:rPr>
          <w:sz w:val="26"/>
          <w:szCs w:val="26"/>
        </w:rPr>
        <w:t xml:space="preserve"> </w:t>
      </w:r>
      <w:r w:rsidRPr="004703B7">
        <w:rPr>
          <w:sz w:val="26"/>
          <w:szCs w:val="26"/>
        </w:rPr>
        <w:t>taṃ yathāvuttaṃ lobhaṃ sabhāvato samudayato </w:t>
      </w:r>
    </w:p>
    <w:p w14:paraId="4C0924AC" w14:textId="07A8C5C2" w:rsidR="004703B7" w:rsidRPr="004703B7" w:rsidRDefault="004703B7" w:rsidP="004703B7">
      <w:pPr>
        <w:rPr>
          <w:sz w:val="26"/>
          <w:szCs w:val="26"/>
        </w:rPr>
      </w:pPr>
      <w:r w:rsidRPr="004703B7">
        <w:rPr>
          <w:sz w:val="26"/>
          <w:szCs w:val="26"/>
        </w:rPr>
        <w:t>atthaṅgamato assādato ādīnavato nissaraṇatoti imehi ākārehi sammā aviparītaṃ hetunā ñāyena aññāya</w:t>
      </w:r>
      <w:r>
        <w:rPr>
          <w:sz w:val="26"/>
          <w:szCs w:val="26"/>
        </w:rPr>
        <w:t>…</w:t>
      </w:r>
    </w:p>
    <w:p w14:paraId="63204F08" w14:textId="77777777" w:rsidR="00CF5410" w:rsidRDefault="00CF5410" w:rsidP="00594C0B">
      <w:pPr>
        <w:rPr>
          <w:b/>
          <w:bCs/>
          <w:sz w:val="26"/>
          <w:szCs w:val="26"/>
        </w:rPr>
      </w:pPr>
    </w:p>
    <w:p w14:paraId="10EBAF80" w14:textId="08C586DC" w:rsidR="00793E44" w:rsidRPr="00793E44" w:rsidRDefault="00793E44" w:rsidP="00594C0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Từ vựng đoạn kinh 9</w:t>
      </w:r>
    </w:p>
    <w:p w14:paraId="7CCBCC7F" w14:textId="317119A0" w:rsidR="006B02E1" w:rsidRDefault="006B02E1" w:rsidP="00594C0B">
      <w:pPr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8"/>
        <w:gridCol w:w="1902"/>
        <w:gridCol w:w="2790"/>
        <w:gridCol w:w="3600"/>
      </w:tblGrid>
      <w:tr w:rsidR="00E951C8" w:rsidRPr="000C3FF7" w14:paraId="0225C589" w14:textId="77777777" w:rsidTr="00247FB4">
        <w:tc>
          <w:tcPr>
            <w:tcW w:w="708" w:type="dxa"/>
            <w:vAlign w:val="center"/>
          </w:tcPr>
          <w:p w14:paraId="212522E7" w14:textId="77777777" w:rsidR="00E951C8" w:rsidRPr="00020400" w:rsidRDefault="00E951C8" w:rsidP="00247FB4">
            <w:pPr>
              <w:jc w:val="center"/>
              <w:rPr>
                <w:b/>
                <w:sz w:val="26"/>
                <w:szCs w:val="26"/>
              </w:rPr>
            </w:pPr>
            <w:r w:rsidRPr="0002040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2" w:type="dxa"/>
            <w:vAlign w:val="center"/>
          </w:tcPr>
          <w:p w14:paraId="28B8BA88" w14:textId="77777777" w:rsidR="00E951C8" w:rsidRPr="00BC0140" w:rsidRDefault="00E951C8" w:rsidP="00247FB4">
            <w:pPr>
              <w:jc w:val="center"/>
              <w:rPr>
                <w:b/>
                <w:sz w:val="26"/>
                <w:szCs w:val="26"/>
              </w:rPr>
            </w:pPr>
            <w:r w:rsidRPr="00BC0140">
              <w:rPr>
                <w:b/>
                <w:sz w:val="26"/>
                <w:szCs w:val="26"/>
              </w:rPr>
              <w:t>Từ Pali</w:t>
            </w:r>
          </w:p>
        </w:tc>
        <w:tc>
          <w:tcPr>
            <w:tcW w:w="2790" w:type="dxa"/>
            <w:vAlign w:val="center"/>
          </w:tcPr>
          <w:p w14:paraId="51D8B93D" w14:textId="77777777" w:rsidR="00E951C8" w:rsidRPr="00F81D01" w:rsidRDefault="00E951C8" w:rsidP="00247FB4">
            <w:pPr>
              <w:jc w:val="center"/>
              <w:rPr>
                <w:b/>
                <w:sz w:val="26"/>
                <w:szCs w:val="26"/>
              </w:rPr>
            </w:pPr>
            <w:r w:rsidRPr="00F81D01">
              <w:rPr>
                <w:b/>
                <w:sz w:val="26"/>
                <w:szCs w:val="26"/>
              </w:rPr>
              <w:t>Nghĩa Việt liên quan đến đoạn kinh</w:t>
            </w:r>
          </w:p>
        </w:tc>
        <w:tc>
          <w:tcPr>
            <w:tcW w:w="3600" w:type="dxa"/>
            <w:vAlign w:val="center"/>
          </w:tcPr>
          <w:p w14:paraId="02473E18" w14:textId="77777777" w:rsidR="00E951C8" w:rsidRPr="00C230B8" w:rsidRDefault="00E951C8" w:rsidP="00247FB4">
            <w:pPr>
              <w:jc w:val="center"/>
              <w:rPr>
                <w:b/>
                <w:sz w:val="26"/>
                <w:szCs w:val="26"/>
              </w:rPr>
            </w:pPr>
            <w:r w:rsidRPr="00C230B8">
              <w:rPr>
                <w:b/>
                <w:sz w:val="26"/>
                <w:szCs w:val="26"/>
              </w:rPr>
              <w:t>Từ loại</w:t>
            </w:r>
          </w:p>
        </w:tc>
      </w:tr>
      <w:tr w:rsidR="00E951C8" w:rsidRPr="000C3FF7" w14:paraId="00E1832E" w14:textId="77777777" w:rsidTr="00247FB4">
        <w:tc>
          <w:tcPr>
            <w:tcW w:w="708" w:type="dxa"/>
            <w:vAlign w:val="center"/>
          </w:tcPr>
          <w:p w14:paraId="7E17CFB1" w14:textId="77777777" w:rsidR="00E951C8" w:rsidRPr="00B301E0" w:rsidRDefault="00E951C8" w:rsidP="00247FB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02" w:type="dxa"/>
            <w:vAlign w:val="center"/>
          </w:tcPr>
          <w:p w14:paraId="7F67C5F1" w14:textId="352DB08C" w:rsidR="00E951C8" w:rsidRPr="00BC0140" w:rsidRDefault="00247FB4" w:rsidP="00247FB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Vutta</w:t>
            </w:r>
          </w:p>
        </w:tc>
        <w:tc>
          <w:tcPr>
            <w:tcW w:w="2790" w:type="dxa"/>
            <w:vAlign w:val="center"/>
          </w:tcPr>
          <w:p w14:paraId="6300F8E6" w14:textId="02B97B15" w:rsidR="00E951C8" w:rsidRPr="00F81D01" w:rsidRDefault="00247FB4" w:rsidP="00247F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nói</w:t>
            </w:r>
          </w:p>
        </w:tc>
        <w:tc>
          <w:tcPr>
            <w:tcW w:w="3600" w:type="dxa"/>
            <w:vAlign w:val="center"/>
          </w:tcPr>
          <w:p w14:paraId="375988CA" w14:textId="2B914AC1" w:rsidR="00247FB4" w:rsidRPr="00717849" w:rsidRDefault="00247FB4" w:rsidP="00247F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247FB4" w:rsidRPr="000C3FF7" w14:paraId="35A9A514" w14:textId="77777777" w:rsidTr="00247FB4">
        <w:tc>
          <w:tcPr>
            <w:tcW w:w="708" w:type="dxa"/>
            <w:vAlign w:val="center"/>
          </w:tcPr>
          <w:p w14:paraId="09A9E917" w14:textId="482ECA1B" w:rsidR="00247FB4" w:rsidRDefault="00247FB4" w:rsidP="00247FB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902" w:type="dxa"/>
            <w:vAlign w:val="center"/>
          </w:tcPr>
          <w:p w14:paraId="565FC330" w14:textId="2EB3D0EA" w:rsidR="00247FB4" w:rsidRDefault="003C3AB7" w:rsidP="00247FB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Hi</w:t>
            </w:r>
          </w:p>
        </w:tc>
        <w:tc>
          <w:tcPr>
            <w:tcW w:w="2790" w:type="dxa"/>
            <w:vAlign w:val="center"/>
          </w:tcPr>
          <w:p w14:paraId="32CFEC3E" w14:textId="30CEA94A" w:rsidR="00247FB4" w:rsidRDefault="003C3AB7" w:rsidP="00247F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Bởi vì, quả thực</w:t>
            </w:r>
          </w:p>
        </w:tc>
        <w:tc>
          <w:tcPr>
            <w:tcW w:w="3600" w:type="dxa"/>
            <w:vAlign w:val="center"/>
          </w:tcPr>
          <w:p w14:paraId="6DA6DE43" w14:textId="0C48E7C3" w:rsidR="00247FB4" w:rsidRDefault="003C3AB7" w:rsidP="00247F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3C3AB7" w:rsidRPr="000C3FF7" w14:paraId="404E4E61" w14:textId="77777777" w:rsidTr="00247FB4">
        <w:tc>
          <w:tcPr>
            <w:tcW w:w="708" w:type="dxa"/>
            <w:vAlign w:val="center"/>
          </w:tcPr>
          <w:p w14:paraId="7D3A6E81" w14:textId="1721BBDA" w:rsidR="003C3AB7" w:rsidRDefault="003C3AB7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902" w:type="dxa"/>
            <w:vAlign w:val="center"/>
          </w:tcPr>
          <w:p w14:paraId="15745DDD" w14:textId="77777777" w:rsidR="003C3AB7" w:rsidRDefault="003C3AB7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So/taṃ~tad/</w:t>
            </w:r>
          </w:p>
          <w:p w14:paraId="2C41A6FA" w14:textId="77777777" w:rsidR="003C3AB7" w:rsidRDefault="003C3AB7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Sā</w:t>
            </w:r>
          </w:p>
          <w:p w14:paraId="45AE4C57" w14:textId="6DAF876E" w:rsidR="003C3AB7" w:rsidRDefault="003C3AB7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Eso/etaṃ~etad/esā</w:t>
            </w:r>
          </w:p>
        </w:tc>
        <w:tc>
          <w:tcPr>
            <w:tcW w:w="2790" w:type="dxa"/>
            <w:vAlign w:val="center"/>
          </w:tcPr>
          <w:p w14:paraId="01EB7329" w14:textId="77777777" w:rsidR="003C3AB7" w:rsidRDefault="003C3AB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Người ấy, vật ấy</w:t>
            </w:r>
          </w:p>
          <w:p w14:paraId="4AB37AA6" w14:textId="77777777" w:rsidR="003C3AB7" w:rsidRDefault="003C3AB7" w:rsidP="003C3AB7">
            <w:pPr>
              <w:rPr>
                <w:sz w:val="26"/>
                <w:szCs w:val="26"/>
              </w:rPr>
            </w:pPr>
          </w:p>
        </w:tc>
        <w:tc>
          <w:tcPr>
            <w:tcW w:w="3600" w:type="dxa"/>
            <w:vAlign w:val="center"/>
          </w:tcPr>
          <w:p w14:paraId="6275125C" w14:textId="40ADAA76" w:rsidR="003C3AB7" w:rsidRDefault="003C3AB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Đại, nhân xưng/chỉ định, 3</w:t>
            </w:r>
          </w:p>
        </w:tc>
      </w:tr>
      <w:tr w:rsidR="003C3AB7" w:rsidRPr="000C3FF7" w14:paraId="2F22B9BA" w14:textId="77777777" w:rsidTr="00247FB4">
        <w:tc>
          <w:tcPr>
            <w:tcW w:w="708" w:type="dxa"/>
            <w:vAlign w:val="center"/>
          </w:tcPr>
          <w:p w14:paraId="00572083" w14:textId="623BCF76" w:rsidR="003C3AB7" w:rsidRDefault="003C3AB7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902" w:type="dxa"/>
            <w:vAlign w:val="center"/>
          </w:tcPr>
          <w:p w14:paraId="2986E568" w14:textId="026C6C5D" w:rsidR="003C3AB7" w:rsidRDefault="003C3AB7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Bhagavant</w:t>
            </w:r>
          </w:p>
        </w:tc>
        <w:tc>
          <w:tcPr>
            <w:tcW w:w="2790" w:type="dxa"/>
            <w:vAlign w:val="center"/>
          </w:tcPr>
          <w:p w14:paraId="371B99E1" w14:textId="0BB407A8" w:rsidR="003C3AB7" w:rsidRDefault="003C3AB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Thế Tôn</w:t>
            </w:r>
          </w:p>
        </w:tc>
        <w:tc>
          <w:tcPr>
            <w:tcW w:w="3600" w:type="dxa"/>
            <w:vAlign w:val="center"/>
          </w:tcPr>
          <w:p w14:paraId="38EB1F76" w14:textId="2D7E5E4C" w:rsidR="003C3AB7" w:rsidRDefault="003C3AB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3C3AB7" w:rsidRPr="000C3FF7" w14:paraId="71C40C66" w14:textId="77777777" w:rsidTr="00247FB4">
        <w:tc>
          <w:tcPr>
            <w:tcW w:w="708" w:type="dxa"/>
            <w:vAlign w:val="center"/>
          </w:tcPr>
          <w:p w14:paraId="3A4061E3" w14:textId="091C8D35" w:rsidR="003C3AB7" w:rsidRDefault="003C3AB7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902" w:type="dxa"/>
            <w:vAlign w:val="center"/>
          </w:tcPr>
          <w:p w14:paraId="52F81289" w14:textId="6EBD1E3A" w:rsidR="003C3AB7" w:rsidRDefault="003C3AB7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Arahant</w:t>
            </w:r>
          </w:p>
        </w:tc>
        <w:tc>
          <w:tcPr>
            <w:tcW w:w="2790" w:type="dxa"/>
            <w:vAlign w:val="center"/>
          </w:tcPr>
          <w:p w14:paraId="11EC0024" w14:textId="1FB0A84D" w:rsidR="003C3AB7" w:rsidRDefault="003C3AB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La Hán</w:t>
            </w:r>
          </w:p>
        </w:tc>
        <w:tc>
          <w:tcPr>
            <w:tcW w:w="3600" w:type="dxa"/>
            <w:vAlign w:val="center"/>
          </w:tcPr>
          <w:p w14:paraId="25CE2DE9" w14:textId="1170038F" w:rsidR="003C3AB7" w:rsidRDefault="003C3AB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3C3AB7" w:rsidRPr="000C3FF7" w14:paraId="1BD24505" w14:textId="77777777" w:rsidTr="00247FB4">
        <w:tc>
          <w:tcPr>
            <w:tcW w:w="708" w:type="dxa"/>
            <w:vAlign w:val="center"/>
          </w:tcPr>
          <w:p w14:paraId="0B1A674F" w14:textId="6CAEA076" w:rsidR="003C3AB7" w:rsidRDefault="003C3AB7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902" w:type="dxa"/>
            <w:vAlign w:val="center"/>
          </w:tcPr>
          <w:p w14:paraId="0EFA03CA" w14:textId="24E651CD" w:rsidR="003C3AB7" w:rsidRDefault="003C3AB7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</w:t>
            </w:r>
          </w:p>
        </w:tc>
        <w:tc>
          <w:tcPr>
            <w:tcW w:w="2790" w:type="dxa"/>
            <w:vAlign w:val="center"/>
          </w:tcPr>
          <w:p w14:paraId="287017CD" w14:textId="1CFE4D27" w:rsidR="003C3AB7" w:rsidRDefault="003C3AB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Tôi, ta [sở hữu, gián bổ, dụng cụ cách, số ít]</w:t>
            </w:r>
          </w:p>
        </w:tc>
        <w:tc>
          <w:tcPr>
            <w:tcW w:w="3600" w:type="dxa"/>
            <w:vAlign w:val="center"/>
          </w:tcPr>
          <w:p w14:paraId="6F4DEEE2" w14:textId="24488911" w:rsidR="003C3AB7" w:rsidRDefault="003C3AB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xưng, 1</w:t>
            </w:r>
          </w:p>
        </w:tc>
      </w:tr>
      <w:tr w:rsidR="003C3AB7" w:rsidRPr="000C3FF7" w14:paraId="49060515" w14:textId="77777777" w:rsidTr="00247FB4">
        <w:tc>
          <w:tcPr>
            <w:tcW w:w="708" w:type="dxa"/>
            <w:vAlign w:val="center"/>
          </w:tcPr>
          <w:p w14:paraId="50C0627B" w14:textId="06FDDFC2" w:rsidR="003C3AB7" w:rsidRDefault="003C3AB7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902" w:type="dxa"/>
            <w:vAlign w:val="center"/>
          </w:tcPr>
          <w:p w14:paraId="7F8EED3C" w14:textId="1A59E33A" w:rsidR="003C3AB7" w:rsidRDefault="00217707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Suta</w:t>
            </w:r>
          </w:p>
        </w:tc>
        <w:tc>
          <w:tcPr>
            <w:tcW w:w="2790" w:type="dxa"/>
            <w:vAlign w:val="center"/>
          </w:tcPr>
          <w:p w14:paraId="29300DDC" w14:textId="6EA6608C" w:rsidR="003C3AB7" w:rsidRDefault="0021770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nghe</w:t>
            </w:r>
          </w:p>
        </w:tc>
        <w:tc>
          <w:tcPr>
            <w:tcW w:w="3600" w:type="dxa"/>
            <w:vAlign w:val="center"/>
          </w:tcPr>
          <w:p w14:paraId="33907C87" w14:textId="3FB5FA55" w:rsidR="003C3AB7" w:rsidRDefault="00217707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217707" w:rsidRPr="000C3FF7" w14:paraId="25B452E2" w14:textId="77777777" w:rsidTr="00247FB4">
        <w:tc>
          <w:tcPr>
            <w:tcW w:w="708" w:type="dxa"/>
            <w:vAlign w:val="center"/>
          </w:tcPr>
          <w:p w14:paraId="6857D4AB" w14:textId="11DC6492" w:rsidR="00217707" w:rsidRDefault="00217707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902" w:type="dxa"/>
            <w:vAlign w:val="center"/>
          </w:tcPr>
          <w:p w14:paraId="0C86903F" w14:textId="1D030203" w:rsidR="00217707" w:rsidRDefault="007712A4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Eka</w:t>
            </w:r>
          </w:p>
        </w:tc>
        <w:tc>
          <w:tcPr>
            <w:tcW w:w="2790" w:type="dxa"/>
            <w:vAlign w:val="center"/>
          </w:tcPr>
          <w:p w14:paraId="2158787C" w14:textId="1770F3C0" w:rsidR="00217707" w:rsidRDefault="007712A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14:paraId="5A12FE58" w14:textId="7863EDF2" w:rsidR="00217707" w:rsidRDefault="007712A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</w:t>
            </w:r>
          </w:p>
        </w:tc>
      </w:tr>
      <w:tr w:rsidR="007712A4" w:rsidRPr="000C3FF7" w14:paraId="460D864B" w14:textId="77777777" w:rsidTr="00247FB4">
        <w:tc>
          <w:tcPr>
            <w:tcW w:w="708" w:type="dxa"/>
            <w:vAlign w:val="center"/>
          </w:tcPr>
          <w:p w14:paraId="7DD04C86" w14:textId="0FE5BD12" w:rsidR="007712A4" w:rsidRDefault="007712A4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1902" w:type="dxa"/>
            <w:vAlign w:val="center"/>
          </w:tcPr>
          <w:p w14:paraId="3B14BB5F" w14:textId="6ABF7745" w:rsidR="007712A4" w:rsidRDefault="007712A4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Dhammo</w:t>
            </w:r>
          </w:p>
        </w:tc>
        <w:tc>
          <w:tcPr>
            <w:tcW w:w="2790" w:type="dxa"/>
            <w:vAlign w:val="center"/>
          </w:tcPr>
          <w:p w14:paraId="25650DBF" w14:textId="47C3EE43" w:rsidR="007712A4" w:rsidRDefault="007712A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Pháp</w:t>
            </w:r>
          </w:p>
        </w:tc>
        <w:tc>
          <w:tcPr>
            <w:tcW w:w="3600" w:type="dxa"/>
            <w:vAlign w:val="center"/>
          </w:tcPr>
          <w:p w14:paraId="30CD10E2" w14:textId="5B514F24" w:rsidR="007712A4" w:rsidRDefault="007712A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7712A4" w:rsidRPr="000C3FF7" w14:paraId="0152D870" w14:textId="77777777" w:rsidTr="00247FB4">
        <w:tc>
          <w:tcPr>
            <w:tcW w:w="708" w:type="dxa"/>
            <w:vAlign w:val="center"/>
          </w:tcPr>
          <w:p w14:paraId="2FDDAD92" w14:textId="304A65B8" w:rsidR="007712A4" w:rsidRDefault="007712A4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902" w:type="dxa"/>
            <w:vAlign w:val="center"/>
          </w:tcPr>
          <w:p w14:paraId="665882A4" w14:textId="5F7C2803" w:rsidR="007712A4" w:rsidRDefault="00D30404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Bhikkhu</w:t>
            </w:r>
          </w:p>
        </w:tc>
        <w:tc>
          <w:tcPr>
            <w:tcW w:w="2790" w:type="dxa"/>
            <w:vAlign w:val="center"/>
          </w:tcPr>
          <w:p w14:paraId="6C98CE27" w14:textId="082AE1EB" w:rsidR="007712A4" w:rsidRDefault="00D3040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Tỳ Kheo</w:t>
            </w:r>
          </w:p>
        </w:tc>
        <w:tc>
          <w:tcPr>
            <w:tcW w:w="3600" w:type="dxa"/>
            <w:vAlign w:val="center"/>
          </w:tcPr>
          <w:p w14:paraId="3D29A2AF" w14:textId="1C0F9268" w:rsidR="007712A4" w:rsidRDefault="00D3040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D30404" w:rsidRPr="000C3FF7" w14:paraId="2FE68089" w14:textId="77777777" w:rsidTr="00247FB4">
        <w:tc>
          <w:tcPr>
            <w:tcW w:w="708" w:type="dxa"/>
            <w:vAlign w:val="center"/>
          </w:tcPr>
          <w:p w14:paraId="1DF46429" w14:textId="322DBA78" w:rsidR="00D30404" w:rsidRDefault="00D30404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902" w:type="dxa"/>
            <w:vAlign w:val="center"/>
          </w:tcPr>
          <w:p w14:paraId="43B34998" w14:textId="3AB6E953" w:rsidR="00D30404" w:rsidRDefault="00D30404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Pa-</w:t>
            </w:r>
          </w:p>
        </w:tc>
        <w:tc>
          <w:tcPr>
            <w:tcW w:w="2790" w:type="dxa"/>
            <w:vAlign w:val="center"/>
          </w:tcPr>
          <w:p w14:paraId="501B17BF" w14:textId="706A2258" w:rsidR="00D30404" w:rsidRDefault="00D3040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[Nhấn mạnh]</w:t>
            </w:r>
          </w:p>
        </w:tc>
        <w:tc>
          <w:tcPr>
            <w:tcW w:w="3600" w:type="dxa"/>
            <w:vAlign w:val="center"/>
          </w:tcPr>
          <w:p w14:paraId="3A6AD7D3" w14:textId="507EF3AF" w:rsidR="00D30404" w:rsidRDefault="00D3040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tố</w:t>
            </w:r>
          </w:p>
        </w:tc>
      </w:tr>
      <w:tr w:rsidR="00D30404" w:rsidRPr="000C3FF7" w14:paraId="0143849E" w14:textId="77777777" w:rsidTr="00247FB4">
        <w:tc>
          <w:tcPr>
            <w:tcW w:w="708" w:type="dxa"/>
            <w:vAlign w:val="center"/>
          </w:tcPr>
          <w:p w14:paraId="70F9D253" w14:textId="3218B029" w:rsidR="00D30404" w:rsidRDefault="00D30404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1902" w:type="dxa"/>
            <w:vAlign w:val="center"/>
          </w:tcPr>
          <w:p w14:paraId="3B06A633" w14:textId="58C1699D" w:rsidR="00D30404" w:rsidRDefault="00D30404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Jahati</w:t>
            </w:r>
          </w:p>
        </w:tc>
        <w:tc>
          <w:tcPr>
            <w:tcW w:w="2790" w:type="dxa"/>
            <w:vAlign w:val="center"/>
          </w:tcPr>
          <w:p w14:paraId="0922C9AC" w14:textId="34786653" w:rsidR="00D30404" w:rsidRDefault="00D3040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bỏ</w:t>
            </w:r>
          </w:p>
        </w:tc>
        <w:tc>
          <w:tcPr>
            <w:tcW w:w="3600" w:type="dxa"/>
            <w:vAlign w:val="center"/>
          </w:tcPr>
          <w:p w14:paraId="169F887B" w14:textId="7274221C" w:rsidR="00D30404" w:rsidRDefault="00D3040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D30404" w:rsidRPr="000C3FF7" w14:paraId="1801E961" w14:textId="77777777" w:rsidTr="00247FB4">
        <w:tc>
          <w:tcPr>
            <w:tcW w:w="708" w:type="dxa"/>
            <w:vAlign w:val="center"/>
          </w:tcPr>
          <w:p w14:paraId="6904E675" w14:textId="183ABE00" w:rsidR="00D30404" w:rsidRDefault="00D30404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1902" w:type="dxa"/>
            <w:vAlign w:val="center"/>
          </w:tcPr>
          <w:p w14:paraId="7C0A125B" w14:textId="2DEE944F" w:rsidR="00D30404" w:rsidRDefault="00A01968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Ahaṃ</w:t>
            </w:r>
          </w:p>
        </w:tc>
        <w:tc>
          <w:tcPr>
            <w:tcW w:w="2790" w:type="dxa"/>
            <w:vAlign w:val="center"/>
          </w:tcPr>
          <w:p w14:paraId="296F36EE" w14:textId="05FF30CD" w:rsidR="00D30404" w:rsidRDefault="00A01968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Tôi, ta</w:t>
            </w:r>
          </w:p>
        </w:tc>
        <w:tc>
          <w:tcPr>
            <w:tcW w:w="3600" w:type="dxa"/>
            <w:vAlign w:val="center"/>
          </w:tcPr>
          <w:p w14:paraId="2A9B0455" w14:textId="532514B5" w:rsidR="00D30404" w:rsidRDefault="00A01968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xưng, 1</w:t>
            </w:r>
          </w:p>
        </w:tc>
      </w:tr>
      <w:tr w:rsidR="00A01968" w:rsidRPr="000C3FF7" w14:paraId="6A9387AB" w14:textId="77777777" w:rsidTr="00247FB4">
        <w:tc>
          <w:tcPr>
            <w:tcW w:w="708" w:type="dxa"/>
            <w:vAlign w:val="center"/>
          </w:tcPr>
          <w:p w14:paraId="6135150A" w14:textId="01620EDE" w:rsidR="00A01968" w:rsidRDefault="00A01968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1902" w:type="dxa"/>
            <w:vAlign w:val="center"/>
          </w:tcPr>
          <w:p w14:paraId="4C751DD6" w14:textId="2EDEB192" w:rsidR="00A01968" w:rsidRDefault="00ED6308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Vo</w:t>
            </w:r>
          </w:p>
        </w:tc>
        <w:tc>
          <w:tcPr>
            <w:tcW w:w="2790" w:type="dxa"/>
            <w:vAlign w:val="center"/>
          </w:tcPr>
          <w:p w14:paraId="44068896" w14:textId="5EF46407" w:rsidR="00A01968" w:rsidRDefault="00ED6308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Anh, bạn [gián bổ, sở hữu, dụng cụ, trực bổ cách, số nhiều]</w:t>
            </w:r>
          </w:p>
        </w:tc>
        <w:tc>
          <w:tcPr>
            <w:tcW w:w="3600" w:type="dxa"/>
            <w:vAlign w:val="center"/>
          </w:tcPr>
          <w:p w14:paraId="49B2C745" w14:textId="6A8EAD44" w:rsidR="00A01968" w:rsidRDefault="00ED6308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xưng, 2</w:t>
            </w:r>
          </w:p>
        </w:tc>
      </w:tr>
      <w:tr w:rsidR="00ED6308" w:rsidRPr="000C3FF7" w14:paraId="7E525731" w14:textId="77777777" w:rsidTr="00247FB4">
        <w:tc>
          <w:tcPr>
            <w:tcW w:w="708" w:type="dxa"/>
            <w:vAlign w:val="center"/>
          </w:tcPr>
          <w:p w14:paraId="238E2544" w14:textId="57C1465A" w:rsidR="00ED6308" w:rsidRDefault="00ED6308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902" w:type="dxa"/>
            <w:vAlign w:val="center"/>
          </w:tcPr>
          <w:p w14:paraId="1F386D75" w14:textId="24E716DB" w:rsidR="00ED6308" w:rsidRDefault="0024223F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Pāṭibhogo</w:t>
            </w:r>
          </w:p>
        </w:tc>
        <w:tc>
          <w:tcPr>
            <w:tcW w:w="2790" w:type="dxa"/>
            <w:vAlign w:val="center"/>
          </w:tcPr>
          <w:p w14:paraId="52CBED7B" w14:textId="510B3457" w:rsidR="00ED6308" w:rsidRDefault="0024223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đảm bảo, người bảo lãnh</w:t>
            </w:r>
          </w:p>
        </w:tc>
        <w:tc>
          <w:tcPr>
            <w:tcW w:w="3600" w:type="dxa"/>
            <w:vAlign w:val="center"/>
          </w:tcPr>
          <w:p w14:paraId="74626890" w14:textId="2EFB5D1E" w:rsidR="00ED6308" w:rsidRDefault="0024223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24223F" w:rsidRPr="000C3FF7" w14:paraId="4C7F95D7" w14:textId="77777777" w:rsidTr="00247FB4">
        <w:tc>
          <w:tcPr>
            <w:tcW w:w="708" w:type="dxa"/>
            <w:vAlign w:val="center"/>
          </w:tcPr>
          <w:p w14:paraId="02FD0569" w14:textId="18ECAC73" w:rsidR="0024223F" w:rsidRDefault="0024223F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902" w:type="dxa"/>
            <w:vAlign w:val="center"/>
          </w:tcPr>
          <w:p w14:paraId="3FC53169" w14:textId="5593448C" w:rsidR="0024223F" w:rsidRDefault="0024223F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Anāgāmitā</w:t>
            </w:r>
          </w:p>
        </w:tc>
        <w:tc>
          <w:tcPr>
            <w:tcW w:w="2790" w:type="dxa"/>
            <w:vAlign w:val="center"/>
          </w:tcPr>
          <w:p w14:paraId="0B055FB1" w14:textId="1F33F84B" w:rsidR="0024223F" w:rsidRDefault="0024223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 thái Bất Lai, địa vị Bất Lai</w:t>
            </w:r>
          </w:p>
        </w:tc>
        <w:tc>
          <w:tcPr>
            <w:tcW w:w="3600" w:type="dxa"/>
            <w:vAlign w:val="center"/>
          </w:tcPr>
          <w:p w14:paraId="6834CBE9" w14:textId="6407E8F5" w:rsidR="0024223F" w:rsidRDefault="0024223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24223F" w:rsidRPr="000C3FF7" w14:paraId="266F7584" w14:textId="77777777" w:rsidTr="00247FB4">
        <w:tc>
          <w:tcPr>
            <w:tcW w:w="708" w:type="dxa"/>
            <w:vAlign w:val="center"/>
          </w:tcPr>
          <w:p w14:paraId="03959209" w14:textId="0E9EE521" w:rsidR="0024223F" w:rsidRDefault="0024223F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1902" w:type="dxa"/>
            <w:vAlign w:val="center"/>
          </w:tcPr>
          <w:p w14:paraId="1C1010E7" w14:textId="1C3CB570" w:rsidR="0024223F" w:rsidRDefault="00C071FF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Katama</w:t>
            </w:r>
          </w:p>
        </w:tc>
        <w:tc>
          <w:tcPr>
            <w:tcW w:w="2790" w:type="dxa"/>
            <w:vAlign w:val="center"/>
          </w:tcPr>
          <w:p w14:paraId="2F653926" w14:textId="59079378" w:rsidR="0024223F" w:rsidRDefault="00C071F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(Người) nào, (vật) gì</w:t>
            </w:r>
          </w:p>
        </w:tc>
        <w:tc>
          <w:tcPr>
            <w:tcW w:w="3600" w:type="dxa"/>
            <w:vAlign w:val="center"/>
          </w:tcPr>
          <w:p w14:paraId="594E285E" w14:textId="3CCC0225" w:rsidR="0024223F" w:rsidRDefault="00C071F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Tính, nghi vấn</w:t>
            </w:r>
          </w:p>
        </w:tc>
      </w:tr>
      <w:tr w:rsidR="00C071FF" w:rsidRPr="000C3FF7" w14:paraId="682F8BF5" w14:textId="77777777" w:rsidTr="00247FB4">
        <w:tc>
          <w:tcPr>
            <w:tcW w:w="708" w:type="dxa"/>
            <w:vAlign w:val="center"/>
          </w:tcPr>
          <w:p w14:paraId="2AB7DF76" w14:textId="766D0183" w:rsidR="00C071FF" w:rsidRDefault="00C071FF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902" w:type="dxa"/>
            <w:vAlign w:val="center"/>
          </w:tcPr>
          <w:p w14:paraId="6B046D6F" w14:textId="0309DDB5" w:rsidR="00C071FF" w:rsidRDefault="00C071FF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Lobho</w:t>
            </w:r>
          </w:p>
        </w:tc>
        <w:tc>
          <w:tcPr>
            <w:tcW w:w="2790" w:type="dxa"/>
            <w:vAlign w:val="center"/>
          </w:tcPr>
          <w:p w14:paraId="23E724AD" w14:textId="30879DF0" w:rsidR="00C071FF" w:rsidRDefault="00C071F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</w:t>
            </w:r>
          </w:p>
        </w:tc>
        <w:tc>
          <w:tcPr>
            <w:tcW w:w="3600" w:type="dxa"/>
            <w:vAlign w:val="center"/>
          </w:tcPr>
          <w:p w14:paraId="7576C34E" w14:textId="57237C49" w:rsidR="00C071FF" w:rsidRDefault="00C071F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071FF" w:rsidRPr="000C3FF7" w14:paraId="22F19766" w14:textId="77777777" w:rsidTr="00247FB4">
        <w:tc>
          <w:tcPr>
            <w:tcW w:w="708" w:type="dxa"/>
            <w:vAlign w:val="center"/>
          </w:tcPr>
          <w:p w14:paraId="5F2537E2" w14:textId="115CC864" w:rsidR="00C071FF" w:rsidRDefault="00C071FF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1902" w:type="dxa"/>
            <w:vAlign w:val="center"/>
          </w:tcPr>
          <w:p w14:paraId="31DDBABC" w14:textId="34637B32" w:rsidR="00C071FF" w:rsidRDefault="00C071FF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Attho</w:t>
            </w:r>
          </w:p>
        </w:tc>
        <w:tc>
          <w:tcPr>
            <w:tcW w:w="2790" w:type="dxa"/>
            <w:vAlign w:val="center"/>
          </w:tcPr>
          <w:p w14:paraId="22518BC6" w14:textId="10CE9A96" w:rsidR="00C071FF" w:rsidRDefault="00C071F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Lợi ích, ý nghĩa, mục tiêu</w:t>
            </w:r>
          </w:p>
        </w:tc>
        <w:tc>
          <w:tcPr>
            <w:tcW w:w="3600" w:type="dxa"/>
            <w:vAlign w:val="center"/>
          </w:tcPr>
          <w:p w14:paraId="2D6BFDBA" w14:textId="778AFBA1" w:rsidR="00C071FF" w:rsidRDefault="00C071F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C071FF" w:rsidRPr="000C3FF7" w14:paraId="676ABD1A" w14:textId="77777777" w:rsidTr="00247FB4">
        <w:tc>
          <w:tcPr>
            <w:tcW w:w="708" w:type="dxa"/>
            <w:vAlign w:val="center"/>
          </w:tcPr>
          <w:p w14:paraId="61AFB0A1" w14:textId="7211F0D7" w:rsidR="00C071FF" w:rsidRDefault="00C071FF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902" w:type="dxa"/>
            <w:vAlign w:val="center"/>
          </w:tcPr>
          <w:p w14:paraId="2C18071A" w14:textId="2411F5DA" w:rsidR="00C071FF" w:rsidRDefault="00C071FF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Avoca</w:t>
            </w:r>
          </w:p>
        </w:tc>
        <w:tc>
          <w:tcPr>
            <w:tcW w:w="2790" w:type="dxa"/>
            <w:vAlign w:val="center"/>
          </w:tcPr>
          <w:p w14:paraId="30D53887" w14:textId="7B2BDFFC" w:rsidR="00C071FF" w:rsidRDefault="00C071F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Nói</w:t>
            </w:r>
          </w:p>
        </w:tc>
        <w:tc>
          <w:tcPr>
            <w:tcW w:w="3600" w:type="dxa"/>
            <w:vAlign w:val="center"/>
          </w:tcPr>
          <w:p w14:paraId="7EE662D7" w14:textId="24A8C1D1" w:rsidR="00C071FF" w:rsidRDefault="00C071FF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định, chủ động, mô tả</w:t>
            </w:r>
          </w:p>
        </w:tc>
      </w:tr>
      <w:tr w:rsidR="00C071FF" w:rsidRPr="000C3FF7" w14:paraId="210A7C7E" w14:textId="77777777" w:rsidTr="00247FB4">
        <w:tc>
          <w:tcPr>
            <w:tcW w:w="708" w:type="dxa"/>
            <w:vAlign w:val="center"/>
          </w:tcPr>
          <w:p w14:paraId="29A33FED" w14:textId="5AED4978" w:rsidR="00C071FF" w:rsidRDefault="00C071FF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1902" w:type="dxa"/>
            <w:vAlign w:val="center"/>
          </w:tcPr>
          <w:p w14:paraId="76D839AA" w14:textId="0AEBA2B4" w:rsidR="00C071FF" w:rsidRDefault="00841CDD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Tattha</w:t>
            </w:r>
          </w:p>
        </w:tc>
        <w:tc>
          <w:tcPr>
            <w:tcW w:w="2790" w:type="dxa"/>
            <w:vAlign w:val="center"/>
          </w:tcPr>
          <w:p w14:paraId="60293567" w14:textId="54DF7B6C" w:rsidR="00C071FF" w:rsidRDefault="00841CDD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Ở đó, tại đó</w:t>
            </w:r>
          </w:p>
        </w:tc>
        <w:tc>
          <w:tcPr>
            <w:tcW w:w="3600" w:type="dxa"/>
            <w:vAlign w:val="center"/>
          </w:tcPr>
          <w:p w14:paraId="27F299FE" w14:textId="4978A17B" w:rsidR="00C071FF" w:rsidRDefault="00841CDD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841CDD" w:rsidRPr="000C3FF7" w14:paraId="425A1EA4" w14:textId="77777777" w:rsidTr="00247FB4">
        <w:tc>
          <w:tcPr>
            <w:tcW w:w="708" w:type="dxa"/>
            <w:vAlign w:val="center"/>
          </w:tcPr>
          <w:p w14:paraId="2145B0F6" w14:textId="06F396C2" w:rsidR="00841CDD" w:rsidRDefault="00841CDD" w:rsidP="003C3AB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902" w:type="dxa"/>
            <w:vAlign w:val="center"/>
          </w:tcPr>
          <w:p w14:paraId="09A28C3C" w14:textId="582B9B65" w:rsidR="00841CDD" w:rsidRDefault="006E3B24" w:rsidP="003C3AB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Vuccati</w:t>
            </w:r>
          </w:p>
        </w:tc>
        <w:tc>
          <w:tcPr>
            <w:tcW w:w="2790" w:type="dxa"/>
            <w:vAlign w:val="center"/>
          </w:tcPr>
          <w:p w14:paraId="3BEA9C7C" w14:textId="34F5160C" w:rsidR="00841CDD" w:rsidRDefault="006E3B2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nói</w:t>
            </w:r>
          </w:p>
        </w:tc>
        <w:tc>
          <w:tcPr>
            <w:tcW w:w="3600" w:type="dxa"/>
            <w:vAlign w:val="center"/>
          </w:tcPr>
          <w:p w14:paraId="32820DD9" w14:textId="0FB4A4BC" w:rsidR="00841CDD" w:rsidRDefault="006E3B24" w:rsidP="003C3A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bị động, mô tả</w:t>
            </w:r>
          </w:p>
        </w:tc>
      </w:tr>
      <w:tr w:rsidR="00224044" w:rsidRPr="000C3FF7" w14:paraId="02034512" w14:textId="77777777" w:rsidTr="00247FB4">
        <w:tc>
          <w:tcPr>
            <w:tcW w:w="708" w:type="dxa"/>
            <w:vAlign w:val="center"/>
          </w:tcPr>
          <w:p w14:paraId="6899380D" w14:textId="335F99B7" w:rsidR="00224044" w:rsidRDefault="00224044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1902" w:type="dxa"/>
            <w:vAlign w:val="center"/>
          </w:tcPr>
          <w:p w14:paraId="3A38E84E" w14:textId="77777777" w:rsidR="00224044" w:rsidRDefault="00224044" w:rsidP="00224044">
            <w:pPr>
              <w:rPr>
                <w:b/>
                <w:sz w:val="26"/>
                <w:szCs w:val="26"/>
              </w:rPr>
            </w:pPr>
            <w:r w:rsidRPr="00BC0140">
              <w:rPr>
                <w:b/>
                <w:sz w:val="26"/>
                <w:szCs w:val="26"/>
              </w:rPr>
              <w:t>Yo</w:t>
            </w:r>
            <w:r>
              <w:rPr>
                <w:b/>
                <w:sz w:val="26"/>
                <w:szCs w:val="26"/>
              </w:rPr>
              <w:t>/yaṃ~yad/</w:t>
            </w:r>
          </w:p>
          <w:p w14:paraId="59082B74" w14:textId="3434D5C6" w:rsidR="00224044" w:rsidRDefault="00224044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yā</w:t>
            </w:r>
            <w:r w:rsidRPr="00BC0140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69F9D3CF" w14:textId="77777777" w:rsidR="00224044" w:rsidRDefault="00224044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mà, vật mà</w:t>
            </w:r>
          </w:p>
          <w:p w14:paraId="303FA5F5" w14:textId="77777777" w:rsidR="00224044" w:rsidRDefault="00224044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 người ấy, mà vật ấy</w:t>
            </w:r>
          </w:p>
          <w:p w14:paraId="2977EE17" w14:textId="14CE8837" w:rsidR="00224044" w:rsidRDefault="00224044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nào, vật nào</w:t>
            </w:r>
          </w:p>
        </w:tc>
        <w:tc>
          <w:tcPr>
            <w:tcW w:w="3600" w:type="dxa"/>
            <w:vAlign w:val="center"/>
          </w:tcPr>
          <w:p w14:paraId="78F59FE0" w14:textId="524C6226" w:rsidR="00224044" w:rsidRDefault="00224044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quan hệ</w:t>
            </w:r>
          </w:p>
        </w:tc>
      </w:tr>
      <w:tr w:rsidR="00224044" w:rsidRPr="000C3FF7" w14:paraId="5D298BD7" w14:textId="77777777" w:rsidTr="00247FB4">
        <w:tc>
          <w:tcPr>
            <w:tcW w:w="708" w:type="dxa"/>
            <w:vAlign w:val="center"/>
          </w:tcPr>
          <w:p w14:paraId="70990377" w14:textId="35F0D06F" w:rsidR="00224044" w:rsidRDefault="00224044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1902" w:type="dxa"/>
            <w:vAlign w:val="center"/>
          </w:tcPr>
          <w:p w14:paraId="3926E697" w14:textId="797DB29A" w:rsidR="00224044" w:rsidRPr="00BC0140" w:rsidRDefault="00F5361D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Luddha</w:t>
            </w:r>
          </w:p>
        </w:tc>
        <w:tc>
          <w:tcPr>
            <w:tcW w:w="2790" w:type="dxa"/>
            <w:vAlign w:val="center"/>
          </w:tcPr>
          <w:p w14:paraId="2468FA29" w14:textId="25DCAF72" w:rsidR="00224044" w:rsidRDefault="00F5361D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</w:t>
            </w:r>
          </w:p>
        </w:tc>
        <w:tc>
          <w:tcPr>
            <w:tcW w:w="3600" w:type="dxa"/>
            <w:vAlign w:val="center"/>
          </w:tcPr>
          <w:p w14:paraId="6A51BF6C" w14:textId="36B66A9D" w:rsidR="00224044" w:rsidRDefault="00F5361D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phân</w:t>
            </w:r>
          </w:p>
        </w:tc>
      </w:tr>
      <w:tr w:rsidR="00F5361D" w:rsidRPr="000C3FF7" w14:paraId="3908ABB0" w14:textId="77777777" w:rsidTr="00247FB4">
        <w:tc>
          <w:tcPr>
            <w:tcW w:w="708" w:type="dxa"/>
            <w:vAlign w:val="center"/>
          </w:tcPr>
          <w:p w14:paraId="4EAEBFC1" w14:textId="0A2AA74B" w:rsidR="00F5361D" w:rsidRDefault="00F5361D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1902" w:type="dxa"/>
            <w:vAlign w:val="center"/>
          </w:tcPr>
          <w:p w14:paraId="20FF2A27" w14:textId="144FEFF0" w:rsidR="00F5361D" w:rsidRDefault="00F5361D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Satto</w:t>
            </w:r>
          </w:p>
        </w:tc>
        <w:tc>
          <w:tcPr>
            <w:tcW w:w="2790" w:type="dxa"/>
            <w:vAlign w:val="center"/>
          </w:tcPr>
          <w:p w14:paraId="7800E83D" w14:textId="23D8437C" w:rsidR="00F5361D" w:rsidRDefault="00F5361D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Chúng sinh</w:t>
            </w:r>
          </w:p>
        </w:tc>
        <w:tc>
          <w:tcPr>
            <w:tcW w:w="3600" w:type="dxa"/>
            <w:vAlign w:val="center"/>
          </w:tcPr>
          <w:p w14:paraId="55DA76B4" w14:textId="61CE6C51" w:rsidR="00F5361D" w:rsidRDefault="00F5361D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F5361D" w:rsidRPr="000C3FF7" w14:paraId="07F191CA" w14:textId="77777777" w:rsidTr="00247FB4">
        <w:tc>
          <w:tcPr>
            <w:tcW w:w="708" w:type="dxa"/>
            <w:vAlign w:val="center"/>
          </w:tcPr>
          <w:p w14:paraId="70FB474F" w14:textId="1ECA752A" w:rsidR="00F5361D" w:rsidRDefault="00F5361D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1902" w:type="dxa"/>
            <w:vAlign w:val="center"/>
          </w:tcPr>
          <w:p w14:paraId="72EB9A1B" w14:textId="51177D10" w:rsidR="00F5361D" w:rsidRDefault="00F5361D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Gacchati</w:t>
            </w:r>
          </w:p>
        </w:tc>
        <w:tc>
          <w:tcPr>
            <w:tcW w:w="2790" w:type="dxa"/>
            <w:vAlign w:val="center"/>
          </w:tcPr>
          <w:p w14:paraId="5383FA1D" w14:textId="6B83FF02" w:rsidR="00F5361D" w:rsidRDefault="00F5361D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</w:t>
            </w:r>
          </w:p>
        </w:tc>
        <w:tc>
          <w:tcPr>
            <w:tcW w:w="3600" w:type="dxa"/>
            <w:vAlign w:val="center"/>
          </w:tcPr>
          <w:p w14:paraId="091F1191" w14:textId="3AD224F3" w:rsidR="00F5361D" w:rsidRDefault="00F5361D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F5361D" w:rsidRPr="000C3FF7" w14:paraId="25C6BDB3" w14:textId="77777777" w:rsidTr="00247FB4">
        <w:tc>
          <w:tcPr>
            <w:tcW w:w="708" w:type="dxa"/>
            <w:vAlign w:val="center"/>
          </w:tcPr>
          <w:p w14:paraId="335CFFAF" w14:textId="41261DA8" w:rsidR="00F5361D" w:rsidRDefault="00F5361D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1902" w:type="dxa"/>
            <w:vAlign w:val="center"/>
          </w:tcPr>
          <w:p w14:paraId="11C99F7D" w14:textId="3A0581EF" w:rsidR="00F5361D" w:rsidRDefault="00F5361D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Du-</w:t>
            </w:r>
          </w:p>
        </w:tc>
        <w:tc>
          <w:tcPr>
            <w:tcW w:w="2790" w:type="dxa"/>
            <w:vAlign w:val="center"/>
          </w:tcPr>
          <w:p w14:paraId="7EF839C0" w14:textId="694052D9" w:rsidR="00F5361D" w:rsidRDefault="00F5361D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[tiêu cực]</w:t>
            </w:r>
          </w:p>
        </w:tc>
        <w:tc>
          <w:tcPr>
            <w:tcW w:w="3600" w:type="dxa"/>
            <w:vAlign w:val="center"/>
          </w:tcPr>
          <w:p w14:paraId="13CC758F" w14:textId="7A1F40E7" w:rsidR="00F5361D" w:rsidRDefault="00F5361D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tố</w:t>
            </w:r>
          </w:p>
        </w:tc>
      </w:tr>
      <w:tr w:rsidR="00F5361D" w:rsidRPr="000C3FF7" w14:paraId="5E25F971" w14:textId="77777777" w:rsidTr="00247FB4">
        <w:tc>
          <w:tcPr>
            <w:tcW w:w="708" w:type="dxa"/>
            <w:vAlign w:val="center"/>
          </w:tcPr>
          <w:p w14:paraId="3C1D320A" w14:textId="1E6CCD73" w:rsidR="00F5361D" w:rsidRDefault="00F5361D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1902" w:type="dxa"/>
            <w:vAlign w:val="center"/>
          </w:tcPr>
          <w:p w14:paraId="47158B0A" w14:textId="6973606D" w:rsidR="00F5361D" w:rsidRDefault="004E7854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Gati</w:t>
            </w:r>
          </w:p>
        </w:tc>
        <w:tc>
          <w:tcPr>
            <w:tcW w:w="2790" w:type="dxa"/>
            <w:vAlign w:val="center"/>
          </w:tcPr>
          <w:p w14:paraId="2083DD92" w14:textId="21F68B1F" w:rsidR="00F5361D" w:rsidRDefault="004E7854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Hành trình, việc đi, hành vi, cảnh giới</w:t>
            </w:r>
          </w:p>
        </w:tc>
        <w:tc>
          <w:tcPr>
            <w:tcW w:w="3600" w:type="dxa"/>
            <w:vAlign w:val="center"/>
          </w:tcPr>
          <w:p w14:paraId="7DD7E2D5" w14:textId="692CC418" w:rsidR="00F5361D" w:rsidRDefault="004E7854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nữ</w:t>
            </w:r>
          </w:p>
        </w:tc>
      </w:tr>
      <w:tr w:rsidR="004E7854" w:rsidRPr="000C3FF7" w14:paraId="23C65770" w14:textId="77777777" w:rsidTr="00247FB4">
        <w:tc>
          <w:tcPr>
            <w:tcW w:w="708" w:type="dxa"/>
            <w:vAlign w:val="center"/>
          </w:tcPr>
          <w:p w14:paraId="24DEAE40" w14:textId="4731495F" w:rsidR="004E7854" w:rsidRDefault="004E7854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1902" w:type="dxa"/>
            <w:vAlign w:val="center"/>
          </w:tcPr>
          <w:p w14:paraId="0DCFA153" w14:textId="37184BA7" w:rsidR="004E7854" w:rsidRDefault="00E37539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Sammā</w:t>
            </w:r>
          </w:p>
        </w:tc>
        <w:tc>
          <w:tcPr>
            <w:tcW w:w="2790" w:type="dxa"/>
            <w:vAlign w:val="center"/>
          </w:tcPr>
          <w:p w14:paraId="716C98FC" w14:textId="3703C2B8" w:rsidR="004E7854" w:rsidRDefault="00E37539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Chân chánh</w:t>
            </w:r>
          </w:p>
        </w:tc>
        <w:tc>
          <w:tcPr>
            <w:tcW w:w="3600" w:type="dxa"/>
            <w:vAlign w:val="center"/>
          </w:tcPr>
          <w:p w14:paraId="6E35DF59" w14:textId="498625CF" w:rsidR="004E7854" w:rsidRDefault="00E37539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E37539" w:rsidRPr="000C3FF7" w14:paraId="4166202B" w14:textId="77777777" w:rsidTr="00247FB4">
        <w:tc>
          <w:tcPr>
            <w:tcW w:w="708" w:type="dxa"/>
            <w:vAlign w:val="center"/>
          </w:tcPr>
          <w:p w14:paraId="29660F64" w14:textId="6CB8C38C" w:rsidR="00E37539" w:rsidRDefault="00E37539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1902" w:type="dxa"/>
            <w:vAlign w:val="center"/>
          </w:tcPr>
          <w:p w14:paraId="4B6936F6" w14:textId="4FD248AF" w:rsidR="00E37539" w:rsidRDefault="00E37539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Aññāya</w:t>
            </w:r>
          </w:p>
        </w:tc>
        <w:tc>
          <w:tcPr>
            <w:tcW w:w="2790" w:type="dxa"/>
            <w:vAlign w:val="center"/>
          </w:tcPr>
          <w:p w14:paraId="1E6E47B9" w14:textId="3A8C1925" w:rsidR="00E37539" w:rsidRDefault="00E37539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Hiểu, biết, nhận ra</w:t>
            </w:r>
          </w:p>
        </w:tc>
        <w:tc>
          <w:tcPr>
            <w:tcW w:w="3600" w:type="dxa"/>
            <w:vAlign w:val="center"/>
          </w:tcPr>
          <w:p w14:paraId="07C23B35" w14:textId="047ACBAE" w:rsidR="00E37539" w:rsidRDefault="00E37539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biến</w:t>
            </w:r>
          </w:p>
        </w:tc>
      </w:tr>
      <w:tr w:rsidR="00E37539" w:rsidRPr="000C3FF7" w14:paraId="6850EE70" w14:textId="77777777" w:rsidTr="00247FB4">
        <w:tc>
          <w:tcPr>
            <w:tcW w:w="708" w:type="dxa"/>
            <w:vAlign w:val="center"/>
          </w:tcPr>
          <w:p w14:paraId="67BB68F7" w14:textId="15A49409" w:rsidR="00E37539" w:rsidRDefault="00E37539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1902" w:type="dxa"/>
            <w:vAlign w:val="center"/>
          </w:tcPr>
          <w:p w14:paraId="1BB6C5B7" w14:textId="71D825EE" w:rsidR="00E37539" w:rsidRDefault="005B076E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Vipassin</w:t>
            </w:r>
          </w:p>
        </w:tc>
        <w:tc>
          <w:tcPr>
            <w:tcW w:w="2790" w:type="dxa"/>
            <w:vAlign w:val="center"/>
          </w:tcPr>
          <w:p w14:paraId="4DCBCC3B" w14:textId="0107ECF9" w:rsidR="00E37539" w:rsidRDefault="005B076E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Thấy sâu sắc, biết sâu sắc</w:t>
            </w:r>
          </w:p>
        </w:tc>
        <w:tc>
          <w:tcPr>
            <w:tcW w:w="3600" w:type="dxa"/>
            <w:vAlign w:val="center"/>
          </w:tcPr>
          <w:p w14:paraId="1E66C99A" w14:textId="206C19ED" w:rsidR="00E37539" w:rsidRDefault="005B076E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5B076E" w:rsidRPr="000C3FF7" w14:paraId="288B2DCC" w14:textId="77777777" w:rsidTr="00247FB4">
        <w:tc>
          <w:tcPr>
            <w:tcW w:w="708" w:type="dxa"/>
            <w:vAlign w:val="center"/>
          </w:tcPr>
          <w:p w14:paraId="4DB2D74E" w14:textId="1394F8BF" w:rsidR="005B076E" w:rsidRDefault="005B076E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1902" w:type="dxa"/>
            <w:vAlign w:val="center"/>
          </w:tcPr>
          <w:p w14:paraId="60FAA429" w14:textId="6CE6B784" w:rsidR="005B076E" w:rsidRDefault="005B076E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Pahāya</w:t>
            </w:r>
          </w:p>
        </w:tc>
        <w:tc>
          <w:tcPr>
            <w:tcW w:w="2790" w:type="dxa"/>
            <w:vAlign w:val="center"/>
          </w:tcPr>
          <w:p w14:paraId="0A78B2BB" w14:textId="394F3EAF" w:rsidR="005B076E" w:rsidRDefault="005B076E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Từ bỏ</w:t>
            </w:r>
          </w:p>
        </w:tc>
        <w:tc>
          <w:tcPr>
            <w:tcW w:w="3600" w:type="dxa"/>
            <w:vAlign w:val="center"/>
          </w:tcPr>
          <w:p w14:paraId="536D70BF" w14:textId="37A9D0DF" w:rsidR="005B076E" w:rsidRDefault="005B076E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bất biến</w:t>
            </w:r>
          </w:p>
        </w:tc>
      </w:tr>
      <w:tr w:rsidR="005B076E" w:rsidRPr="000C3FF7" w14:paraId="5061A2F1" w14:textId="77777777" w:rsidTr="00247FB4">
        <w:tc>
          <w:tcPr>
            <w:tcW w:w="708" w:type="dxa"/>
            <w:vAlign w:val="center"/>
          </w:tcPr>
          <w:p w14:paraId="2994DDE2" w14:textId="516CC881" w:rsidR="005B076E" w:rsidRDefault="005B076E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1902" w:type="dxa"/>
            <w:vAlign w:val="center"/>
          </w:tcPr>
          <w:p w14:paraId="4F10E165" w14:textId="522A4ADE" w:rsidR="005B076E" w:rsidRDefault="005B076E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Puna</w:t>
            </w:r>
          </w:p>
        </w:tc>
        <w:tc>
          <w:tcPr>
            <w:tcW w:w="2790" w:type="dxa"/>
            <w:vAlign w:val="center"/>
          </w:tcPr>
          <w:p w14:paraId="55A3C5AB" w14:textId="7B5F9E69" w:rsidR="005B076E" w:rsidRDefault="005B076E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Lần nữa, lặp lại</w:t>
            </w:r>
          </w:p>
        </w:tc>
        <w:tc>
          <w:tcPr>
            <w:tcW w:w="3600" w:type="dxa"/>
            <w:vAlign w:val="center"/>
          </w:tcPr>
          <w:p w14:paraId="06E31322" w14:textId="39036BCF" w:rsidR="005B076E" w:rsidRDefault="005B076E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5B076E" w:rsidRPr="000C3FF7" w14:paraId="12026803" w14:textId="77777777" w:rsidTr="00247FB4">
        <w:tc>
          <w:tcPr>
            <w:tcW w:w="708" w:type="dxa"/>
            <w:vAlign w:val="center"/>
          </w:tcPr>
          <w:p w14:paraId="53AE20A2" w14:textId="64644BEA" w:rsidR="005B076E" w:rsidRDefault="005B076E" w:rsidP="0022404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1902" w:type="dxa"/>
            <w:vAlign w:val="center"/>
          </w:tcPr>
          <w:p w14:paraId="5A26D419" w14:textId="6B08F50F" w:rsidR="005B076E" w:rsidRDefault="005B076E" w:rsidP="0022404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Eti</w:t>
            </w:r>
          </w:p>
        </w:tc>
        <w:tc>
          <w:tcPr>
            <w:tcW w:w="2790" w:type="dxa"/>
            <w:vAlign w:val="center"/>
          </w:tcPr>
          <w:p w14:paraId="1EA3AD7C" w14:textId="64A746B9" w:rsidR="005B076E" w:rsidRDefault="005B076E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</w:t>
            </w:r>
          </w:p>
        </w:tc>
        <w:tc>
          <w:tcPr>
            <w:tcW w:w="3600" w:type="dxa"/>
            <w:vAlign w:val="center"/>
          </w:tcPr>
          <w:p w14:paraId="08431ED4" w14:textId="276758B5" w:rsidR="005B076E" w:rsidRDefault="005B076E" w:rsidP="0022404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5B076E" w:rsidRPr="000C3FF7" w14:paraId="105F9624" w14:textId="77777777" w:rsidTr="00247FB4">
        <w:tc>
          <w:tcPr>
            <w:tcW w:w="708" w:type="dxa"/>
            <w:vAlign w:val="center"/>
          </w:tcPr>
          <w:p w14:paraId="63216E7F" w14:textId="78239935" w:rsidR="005B076E" w:rsidRDefault="005B076E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1902" w:type="dxa"/>
            <w:vAlign w:val="center"/>
          </w:tcPr>
          <w:p w14:paraId="735E5AB2" w14:textId="77777777" w:rsidR="005B076E" w:rsidRDefault="005B076E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Ayaṃ/idaṃ~</w:t>
            </w:r>
          </w:p>
          <w:p w14:paraId="1498DEDF" w14:textId="05CA5E1F" w:rsidR="005B076E" w:rsidRDefault="005B076E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Imaṃ/ayaṃ</w:t>
            </w:r>
          </w:p>
        </w:tc>
        <w:tc>
          <w:tcPr>
            <w:tcW w:w="2790" w:type="dxa"/>
            <w:vAlign w:val="center"/>
          </w:tcPr>
          <w:p w14:paraId="47AAD798" w14:textId="3F897DB0" w:rsidR="005B076E" w:rsidRDefault="005B076E" w:rsidP="005B076E">
            <w:pPr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Người ấy, vật ấy</w:t>
            </w:r>
          </w:p>
        </w:tc>
        <w:tc>
          <w:tcPr>
            <w:tcW w:w="3600" w:type="dxa"/>
            <w:vAlign w:val="center"/>
          </w:tcPr>
          <w:p w14:paraId="001DC01C" w14:textId="18A7AC25" w:rsidR="005B076E" w:rsidRDefault="005B076E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Đại, nhân xưng/chỉ định, 3</w:t>
            </w:r>
          </w:p>
        </w:tc>
      </w:tr>
      <w:tr w:rsidR="005B076E" w:rsidRPr="000C3FF7" w14:paraId="1BE84F95" w14:textId="77777777" w:rsidTr="00247FB4">
        <w:tc>
          <w:tcPr>
            <w:tcW w:w="708" w:type="dxa"/>
            <w:vAlign w:val="center"/>
          </w:tcPr>
          <w:p w14:paraId="2CD54A53" w14:textId="07E56F5F" w:rsidR="005B076E" w:rsidRDefault="005B076E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1902" w:type="dxa"/>
            <w:vAlign w:val="center"/>
          </w:tcPr>
          <w:p w14:paraId="0D911165" w14:textId="30BDD6F5" w:rsidR="005B076E" w:rsidRDefault="00B7242A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Kudācanaṃ</w:t>
            </w:r>
          </w:p>
        </w:tc>
        <w:tc>
          <w:tcPr>
            <w:tcW w:w="2790" w:type="dxa"/>
            <w:vAlign w:val="center"/>
          </w:tcPr>
          <w:p w14:paraId="11550EDC" w14:textId="4CE18CBD" w:rsidR="005B076E" w:rsidRDefault="00B7242A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Lúc nào đó, khi nào đó</w:t>
            </w:r>
          </w:p>
        </w:tc>
        <w:tc>
          <w:tcPr>
            <w:tcW w:w="3600" w:type="dxa"/>
            <w:vAlign w:val="center"/>
          </w:tcPr>
          <w:p w14:paraId="0727C61F" w14:textId="3E38D3EB" w:rsidR="005B076E" w:rsidRDefault="00B7242A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</w:t>
            </w:r>
          </w:p>
        </w:tc>
      </w:tr>
      <w:tr w:rsidR="00B7242A" w:rsidRPr="000C3FF7" w14:paraId="43CA3C98" w14:textId="77777777" w:rsidTr="00247FB4">
        <w:tc>
          <w:tcPr>
            <w:tcW w:w="708" w:type="dxa"/>
            <w:vAlign w:val="center"/>
          </w:tcPr>
          <w:p w14:paraId="6B44545A" w14:textId="0B499DA7" w:rsidR="00B7242A" w:rsidRDefault="00B7242A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902" w:type="dxa"/>
            <w:vAlign w:val="center"/>
          </w:tcPr>
          <w:p w14:paraId="3765041F" w14:textId="1A31CDFB" w:rsidR="00B7242A" w:rsidRDefault="004906D6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</w:t>
            </w:r>
          </w:p>
        </w:tc>
        <w:tc>
          <w:tcPr>
            <w:tcW w:w="2790" w:type="dxa"/>
            <w:vAlign w:val="center"/>
          </w:tcPr>
          <w:p w14:paraId="395BE3D1" w14:textId="416074C9" w:rsidR="00B7242A" w:rsidRDefault="004906D6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//</w:t>
            </w:r>
          </w:p>
        </w:tc>
        <w:tc>
          <w:tcPr>
            <w:tcW w:w="3600" w:type="dxa"/>
            <w:vAlign w:val="center"/>
          </w:tcPr>
          <w:p w14:paraId="153F9881" w14:textId="77777777" w:rsidR="00B7242A" w:rsidRDefault="00B7242A" w:rsidP="005B076E">
            <w:pPr>
              <w:rPr>
                <w:sz w:val="26"/>
                <w:szCs w:val="26"/>
              </w:rPr>
            </w:pPr>
          </w:p>
        </w:tc>
      </w:tr>
      <w:tr w:rsidR="004906D6" w:rsidRPr="000C3FF7" w14:paraId="41D1FBFA" w14:textId="77777777" w:rsidTr="00247FB4">
        <w:tc>
          <w:tcPr>
            <w:tcW w:w="708" w:type="dxa"/>
            <w:vAlign w:val="center"/>
          </w:tcPr>
          <w:p w14:paraId="62D42941" w14:textId="6C9A1227" w:rsidR="004906D6" w:rsidRDefault="004906D6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1902" w:type="dxa"/>
            <w:vAlign w:val="center"/>
          </w:tcPr>
          <w:p w14:paraId="003F957C" w14:textId="1B7AB82E" w:rsidR="004906D6" w:rsidRDefault="004906D6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Nipāto</w:t>
            </w:r>
          </w:p>
        </w:tc>
        <w:tc>
          <w:tcPr>
            <w:tcW w:w="2790" w:type="dxa"/>
            <w:vAlign w:val="center"/>
          </w:tcPr>
          <w:p w14:paraId="2256549F" w14:textId="7133BC33" w:rsidR="004906D6" w:rsidRDefault="004906D6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rơi xuống, sự hạ xuống, một chương quyển sách, phụ từ</w:t>
            </w:r>
          </w:p>
        </w:tc>
        <w:tc>
          <w:tcPr>
            <w:tcW w:w="3600" w:type="dxa"/>
            <w:vAlign w:val="center"/>
          </w:tcPr>
          <w:p w14:paraId="64F90F6F" w14:textId="624D45C5" w:rsidR="004906D6" w:rsidRDefault="004906D6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4906D6" w:rsidRPr="000C3FF7" w14:paraId="11A05AD2" w14:textId="77777777" w:rsidTr="00247FB4">
        <w:tc>
          <w:tcPr>
            <w:tcW w:w="708" w:type="dxa"/>
            <w:vAlign w:val="center"/>
          </w:tcPr>
          <w:p w14:paraId="1B1E59CF" w14:textId="699426FE" w:rsidR="004906D6" w:rsidRDefault="004906D6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1902" w:type="dxa"/>
            <w:vAlign w:val="center"/>
          </w:tcPr>
          <w:p w14:paraId="7668208E" w14:textId="1FD65AB8" w:rsidR="004906D6" w:rsidRDefault="004906D6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Matta</w:t>
            </w:r>
          </w:p>
        </w:tc>
        <w:tc>
          <w:tcPr>
            <w:tcW w:w="2790" w:type="dxa"/>
            <w:vAlign w:val="center"/>
          </w:tcPr>
          <w:p w14:paraId="13B5D6EF" w14:textId="42D21498" w:rsidR="004906D6" w:rsidRDefault="004906D6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Tự hào, được đánh bóng, trong chừng mực, trong phạm vi, bao gồm </w:t>
            </w:r>
          </w:p>
        </w:tc>
        <w:tc>
          <w:tcPr>
            <w:tcW w:w="3600" w:type="dxa"/>
            <w:vAlign w:val="center"/>
          </w:tcPr>
          <w:p w14:paraId="42033F4E" w14:textId="5EF21BD5" w:rsidR="004906D6" w:rsidRDefault="004906D6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4906D6" w:rsidRPr="000C3FF7" w14:paraId="686CEB91" w14:textId="77777777" w:rsidTr="00247FB4">
        <w:tc>
          <w:tcPr>
            <w:tcW w:w="708" w:type="dxa"/>
            <w:vAlign w:val="center"/>
          </w:tcPr>
          <w:p w14:paraId="07293EDD" w14:textId="597D0925" w:rsidR="004906D6" w:rsidRDefault="004906D6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1902" w:type="dxa"/>
            <w:vAlign w:val="center"/>
          </w:tcPr>
          <w:p w14:paraId="545D4674" w14:textId="6DC82945" w:rsidR="004906D6" w:rsidRDefault="00B93C10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Akkharaṃ</w:t>
            </w:r>
          </w:p>
        </w:tc>
        <w:tc>
          <w:tcPr>
            <w:tcW w:w="2790" w:type="dxa"/>
            <w:vAlign w:val="center"/>
          </w:tcPr>
          <w:p w14:paraId="1964A363" w14:textId="052B2423" w:rsidR="004906D6" w:rsidRDefault="00B93C10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Ký tự, âm tiết</w:t>
            </w:r>
          </w:p>
        </w:tc>
        <w:tc>
          <w:tcPr>
            <w:tcW w:w="3600" w:type="dxa"/>
            <w:vAlign w:val="center"/>
          </w:tcPr>
          <w:p w14:paraId="44DCDF3C" w14:textId="35357E4F" w:rsidR="004906D6" w:rsidRDefault="00B93C10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B93C10" w:rsidRPr="000C3FF7" w14:paraId="5DBE2795" w14:textId="77777777" w:rsidTr="00247FB4">
        <w:tc>
          <w:tcPr>
            <w:tcW w:w="708" w:type="dxa"/>
            <w:vAlign w:val="center"/>
          </w:tcPr>
          <w:p w14:paraId="3D0296A2" w14:textId="4662CC65" w:rsidR="00B93C10" w:rsidRDefault="00B93C10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1902" w:type="dxa"/>
            <w:vAlign w:val="center"/>
          </w:tcPr>
          <w:p w14:paraId="27599CAB" w14:textId="764D1F4D" w:rsidR="00B93C10" w:rsidRDefault="00B93C10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Cintako</w:t>
            </w:r>
          </w:p>
        </w:tc>
        <w:tc>
          <w:tcPr>
            <w:tcW w:w="2790" w:type="dxa"/>
            <w:vAlign w:val="center"/>
          </w:tcPr>
          <w:p w14:paraId="33DC2177" w14:textId="3B32DD15" w:rsidR="00B93C10" w:rsidRDefault="00B93C10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Nhà tư tưởng</w:t>
            </w:r>
          </w:p>
        </w:tc>
        <w:tc>
          <w:tcPr>
            <w:tcW w:w="3600" w:type="dxa"/>
            <w:vAlign w:val="center"/>
          </w:tcPr>
          <w:p w14:paraId="1EFCA7CD" w14:textId="44BC4D31" w:rsidR="00B93C10" w:rsidRDefault="00B93C10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B93C10" w:rsidRPr="000C3FF7" w14:paraId="6F696046" w14:textId="77777777" w:rsidTr="00247FB4">
        <w:tc>
          <w:tcPr>
            <w:tcW w:w="708" w:type="dxa"/>
            <w:vAlign w:val="center"/>
          </w:tcPr>
          <w:p w14:paraId="238FADCD" w14:textId="502097EA" w:rsidR="00B93C10" w:rsidRDefault="00B93C10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1902" w:type="dxa"/>
            <w:vAlign w:val="center"/>
          </w:tcPr>
          <w:p w14:paraId="5A0B5E0C" w14:textId="744BF1A2" w:rsidR="00B93C10" w:rsidRDefault="00B93C10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Īdisa</w:t>
            </w:r>
          </w:p>
        </w:tc>
        <w:tc>
          <w:tcPr>
            <w:tcW w:w="2790" w:type="dxa"/>
            <w:vAlign w:val="center"/>
          </w:tcPr>
          <w:p w14:paraId="0123E4A1" w14:textId="28B3C5C9" w:rsidR="00B93C10" w:rsidRDefault="00B93C10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Như vậy, giống vậy</w:t>
            </w:r>
          </w:p>
        </w:tc>
        <w:tc>
          <w:tcPr>
            <w:tcW w:w="3600" w:type="dxa"/>
            <w:vAlign w:val="center"/>
          </w:tcPr>
          <w:p w14:paraId="5906A80A" w14:textId="2FCEC1DB" w:rsidR="00B93C10" w:rsidRDefault="00B93C10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B93C10" w:rsidRPr="000C3FF7" w14:paraId="74B064A1" w14:textId="77777777" w:rsidTr="00247FB4">
        <w:tc>
          <w:tcPr>
            <w:tcW w:w="708" w:type="dxa"/>
            <w:vAlign w:val="center"/>
          </w:tcPr>
          <w:p w14:paraId="65AACDD9" w14:textId="6E57A063" w:rsidR="00B93C10" w:rsidRDefault="00B93C10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1902" w:type="dxa"/>
            <w:vAlign w:val="center"/>
          </w:tcPr>
          <w:p w14:paraId="64A7E47B" w14:textId="116E31B0" w:rsidR="00B93C10" w:rsidRDefault="00B93C10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Ṭhānaṃ</w:t>
            </w:r>
          </w:p>
        </w:tc>
        <w:tc>
          <w:tcPr>
            <w:tcW w:w="2790" w:type="dxa"/>
            <w:vAlign w:val="center"/>
          </w:tcPr>
          <w:p w14:paraId="17F53D0B" w14:textId="3B3AEE7A" w:rsidR="00B93C10" w:rsidRDefault="00B93C10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Nơi, chốn, vị trí, điều kiện, lý do, nguyên nhân</w:t>
            </w:r>
          </w:p>
        </w:tc>
        <w:tc>
          <w:tcPr>
            <w:tcW w:w="3600" w:type="dxa"/>
            <w:vAlign w:val="center"/>
          </w:tcPr>
          <w:p w14:paraId="36339A3A" w14:textId="458ED174" w:rsidR="00B93C10" w:rsidRDefault="00B93C10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B93C10" w:rsidRPr="000C3FF7" w14:paraId="15D502C2" w14:textId="77777777" w:rsidTr="00247FB4">
        <w:tc>
          <w:tcPr>
            <w:tcW w:w="708" w:type="dxa"/>
            <w:vAlign w:val="center"/>
          </w:tcPr>
          <w:p w14:paraId="3F54BBB7" w14:textId="12711883" w:rsidR="00B93C10" w:rsidRDefault="00B93C10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44</w:t>
            </w:r>
          </w:p>
        </w:tc>
        <w:tc>
          <w:tcPr>
            <w:tcW w:w="1902" w:type="dxa"/>
            <w:vAlign w:val="center"/>
          </w:tcPr>
          <w:p w14:paraId="30B2340C" w14:textId="3ECCC1E2" w:rsidR="00B93C10" w:rsidRDefault="00B93C10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Kāro</w:t>
            </w:r>
          </w:p>
        </w:tc>
        <w:tc>
          <w:tcPr>
            <w:tcW w:w="2790" w:type="dxa"/>
            <w:vAlign w:val="center"/>
          </w:tcPr>
          <w:p w14:paraId="3F837EA9" w14:textId="34BC8C3B" w:rsidR="00B93C10" w:rsidRDefault="00B93C10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Người làm, người chế tạo, từ, âm</w:t>
            </w:r>
          </w:p>
        </w:tc>
        <w:tc>
          <w:tcPr>
            <w:tcW w:w="3600" w:type="dxa"/>
            <w:vAlign w:val="center"/>
          </w:tcPr>
          <w:p w14:paraId="329EEC1E" w14:textId="7DF57978" w:rsidR="00B93C10" w:rsidRDefault="00B93C10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B93C10" w:rsidRPr="000C3FF7" w14:paraId="32E34ED3" w14:textId="77777777" w:rsidTr="00247FB4">
        <w:tc>
          <w:tcPr>
            <w:tcW w:w="708" w:type="dxa"/>
            <w:vAlign w:val="center"/>
          </w:tcPr>
          <w:p w14:paraId="661E1925" w14:textId="081D6C5E" w:rsidR="00B93C10" w:rsidRDefault="00B93C10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45</w:t>
            </w:r>
          </w:p>
        </w:tc>
        <w:tc>
          <w:tcPr>
            <w:tcW w:w="1902" w:type="dxa"/>
            <w:vAlign w:val="center"/>
          </w:tcPr>
          <w:p w14:paraId="2BB78020" w14:textId="7C25BF1D" w:rsidR="00B93C10" w:rsidRDefault="00B93C10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Āgamo</w:t>
            </w:r>
          </w:p>
        </w:tc>
        <w:tc>
          <w:tcPr>
            <w:tcW w:w="2790" w:type="dxa"/>
            <w:vAlign w:val="center"/>
          </w:tcPr>
          <w:p w14:paraId="39BB23BE" w14:textId="1C281657" w:rsidR="00B93C10" w:rsidRDefault="00B93C10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Sự đến, sự tiếp cận, tôn giáo, kinh điển, phụ âm chêm vào </w:t>
            </w:r>
          </w:p>
        </w:tc>
        <w:tc>
          <w:tcPr>
            <w:tcW w:w="3600" w:type="dxa"/>
            <w:vAlign w:val="center"/>
          </w:tcPr>
          <w:p w14:paraId="5B56FAE0" w14:textId="57684F47" w:rsidR="00B93C10" w:rsidRDefault="00B93C10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B5184C" w:rsidRPr="000C3FF7" w14:paraId="22E4B797" w14:textId="77777777" w:rsidTr="00247FB4">
        <w:tc>
          <w:tcPr>
            <w:tcW w:w="708" w:type="dxa"/>
            <w:vAlign w:val="center"/>
          </w:tcPr>
          <w:p w14:paraId="03A6B5B2" w14:textId="039C4470" w:rsidR="00B5184C" w:rsidRDefault="00B5184C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46</w:t>
            </w:r>
          </w:p>
        </w:tc>
        <w:tc>
          <w:tcPr>
            <w:tcW w:w="1902" w:type="dxa"/>
            <w:vAlign w:val="center"/>
          </w:tcPr>
          <w:p w14:paraId="2D952377" w14:textId="3C5700CD" w:rsidR="00B5184C" w:rsidRDefault="00B5184C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Icchati</w:t>
            </w:r>
          </w:p>
        </w:tc>
        <w:tc>
          <w:tcPr>
            <w:tcW w:w="2790" w:type="dxa"/>
            <w:vAlign w:val="center"/>
          </w:tcPr>
          <w:p w14:paraId="4D7E4FBE" w14:textId="45CCA802" w:rsidR="00B5184C" w:rsidRDefault="00B5184C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Muốn, mong muốn</w:t>
            </w:r>
          </w:p>
        </w:tc>
        <w:tc>
          <w:tcPr>
            <w:tcW w:w="3600" w:type="dxa"/>
            <w:vAlign w:val="center"/>
          </w:tcPr>
          <w:p w14:paraId="01C5F8C1" w14:textId="1C108352" w:rsidR="00B5184C" w:rsidRDefault="00B5184C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Động, hiện tại, chủ động, mô tả</w:t>
            </w:r>
          </w:p>
        </w:tc>
      </w:tr>
      <w:tr w:rsidR="007A2D6E" w:rsidRPr="000C3FF7" w14:paraId="722DA2E3" w14:textId="77777777" w:rsidTr="00247FB4">
        <w:tc>
          <w:tcPr>
            <w:tcW w:w="708" w:type="dxa"/>
            <w:vAlign w:val="center"/>
          </w:tcPr>
          <w:p w14:paraId="5CC5A0D3" w14:textId="2ACB11A9" w:rsidR="007A2D6E" w:rsidRDefault="007A2D6E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47</w:t>
            </w:r>
          </w:p>
        </w:tc>
        <w:tc>
          <w:tcPr>
            <w:tcW w:w="1902" w:type="dxa"/>
            <w:vAlign w:val="center"/>
          </w:tcPr>
          <w:p w14:paraId="24B7AEF9" w14:textId="30F2D0DE" w:rsidR="007A2D6E" w:rsidRDefault="00232DA2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Yathā</w:t>
            </w:r>
          </w:p>
        </w:tc>
        <w:tc>
          <w:tcPr>
            <w:tcW w:w="2790" w:type="dxa"/>
            <w:vAlign w:val="center"/>
          </w:tcPr>
          <w:p w14:paraId="35C044A6" w14:textId="46C9C5A2" w:rsidR="007A2D6E" w:rsidRDefault="00232DA2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Giống như, theo như</w:t>
            </w:r>
          </w:p>
        </w:tc>
        <w:tc>
          <w:tcPr>
            <w:tcW w:w="3600" w:type="dxa"/>
            <w:vAlign w:val="center"/>
          </w:tcPr>
          <w:p w14:paraId="2C166501" w14:textId="6236AF31" w:rsidR="007A2D6E" w:rsidRDefault="00232DA2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Phụ</w:t>
            </w:r>
          </w:p>
        </w:tc>
      </w:tr>
      <w:tr w:rsidR="00232DA2" w:rsidRPr="000C3FF7" w14:paraId="45448CFA" w14:textId="77777777" w:rsidTr="00247FB4">
        <w:tc>
          <w:tcPr>
            <w:tcW w:w="708" w:type="dxa"/>
            <w:vAlign w:val="center"/>
          </w:tcPr>
          <w:p w14:paraId="030842CC" w14:textId="68DC85A6" w:rsidR="00232DA2" w:rsidRDefault="00232DA2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48</w:t>
            </w:r>
          </w:p>
        </w:tc>
        <w:tc>
          <w:tcPr>
            <w:tcW w:w="1902" w:type="dxa"/>
            <w:vAlign w:val="center"/>
          </w:tcPr>
          <w:p w14:paraId="6EF72C1A" w14:textId="2458B8EC" w:rsidR="00232DA2" w:rsidRDefault="00232DA2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Sabhāvo</w:t>
            </w:r>
          </w:p>
        </w:tc>
        <w:tc>
          <w:tcPr>
            <w:tcW w:w="2790" w:type="dxa"/>
            <w:vAlign w:val="center"/>
          </w:tcPr>
          <w:p w14:paraId="1B63D0CB" w14:textId="59BB8B96" w:rsidR="00232DA2" w:rsidRDefault="00232DA2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Bản chất, điều kiện, hiện thực</w:t>
            </w:r>
          </w:p>
        </w:tc>
        <w:tc>
          <w:tcPr>
            <w:tcW w:w="3600" w:type="dxa"/>
            <w:vAlign w:val="center"/>
          </w:tcPr>
          <w:p w14:paraId="5F4DC327" w14:textId="42021B31" w:rsidR="00232DA2" w:rsidRDefault="00232DA2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232DA2" w:rsidRPr="000C3FF7" w14:paraId="0B7C63E1" w14:textId="77777777" w:rsidTr="00247FB4">
        <w:tc>
          <w:tcPr>
            <w:tcW w:w="708" w:type="dxa"/>
            <w:vAlign w:val="center"/>
          </w:tcPr>
          <w:p w14:paraId="25E11669" w14:textId="13FF5BE4" w:rsidR="00232DA2" w:rsidRDefault="00232DA2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49</w:t>
            </w:r>
          </w:p>
        </w:tc>
        <w:tc>
          <w:tcPr>
            <w:tcW w:w="1902" w:type="dxa"/>
            <w:vAlign w:val="center"/>
          </w:tcPr>
          <w:p w14:paraId="4725721E" w14:textId="291D3484" w:rsidR="00232DA2" w:rsidRDefault="00232DA2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Samudayo</w:t>
            </w:r>
          </w:p>
        </w:tc>
        <w:tc>
          <w:tcPr>
            <w:tcW w:w="2790" w:type="dxa"/>
            <w:vAlign w:val="center"/>
          </w:tcPr>
          <w:p w14:paraId="0297B6AE" w14:textId="2F294D9F" w:rsidR="00232DA2" w:rsidRDefault="00232DA2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sinh lên, sự khởi sinh, nguồn gốc</w:t>
            </w:r>
          </w:p>
        </w:tc>
        <w:tc>
          <w:tcPr>
            <w:tcW w:w="3600" w:type="dxa"/>
            <w:vAlign w:val="center"/>
          </w:tcPr>
          <w:p w14:paraId="1147D328" w14:textId="522DB0D2" w:rsidR="00232DA2" w:rsidRDefault="00232DA2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232DA2" w:rsidRPr="000C3FF7" w14:paraId="04B423F5" w14:textId="77777777" w:rsidTr="00247FB4">
        <w:tc>
          <w:tcPr>
            <w:tcW w:w="708" w:type="dxa"/>
            <w:vAlign w:val="center"/>
          </w:tcPr>
          <w:p w14:paraId="2FAA4ED3" w14:textId="1C187440" w:rsidR="00232DA2" w:rsidRDefault="00232DA2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50</w:t>
            </w:r>
          </w:p>
        </w:tc>
        <w:tc>
          <w:tcPr>
            <w:tcW w:w="1902" w:type="dxa"/>
            <w:vAlign w:val="center"/>
          </w:tcPr>
          <w:p w14:paraId="339ED456" w14:textId="403B658E" w:rsidR="00232DA2" w:rsidRDefault="00232DA2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Atthaṅgamaṃ</w:t>
            </w:r>
          </w:p>
        </w:tc>
        <w:tc>
          <w:tcPr>
            <w:tcW w:w="2790" w:type="dxa"/>
            <w:vAlign w:val="center"/>
          </w:tcPr>
          <w:p w14:paraId="6F44BF5B" w14:textId="064343BB" w:rsidR="00232DA2" w:rsidRDefault="00232DA2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biến mất</w:t>
            </w:r>
          </w:p>
        </w:tc>
        <w:tc>
          <w:tcPr>
            <w:tcW w:w="3600" w:type="dxa"/>
            <w:vAlign w:val="center"/>
          </w:tcPr>
          <w:p w14:paraId="3B6DF747" w14:textId="1D3633D8" w:rsidR="00232DA2" w:rsidRDefault="00232DA2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232DA2" w:rsidRPr="000C3FF7" w14:paraId="1678409C" w14:textId="77777777" w:rsidTr="00247FB4">
        <w:tc>
          <w:tcPr>
            <w:tcW w:w="708" w:type="dxa"/>
            <w:vAlign w:val="center"/>
          </w:tcPr>
          <w:p w14:paraId="57A8B6E3" w14:textId="0042AB4A" w:rsidR="00232DA2" w:rsidRDefault="00232DA2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51</w:t>
            </w:r>
          </w:p>
        </w:tc>
        <w:tc>
          <w:tcPr>
            <w:tcW w:w="1902" w:type="dxa"/>
            <w:vAlign w:val="center"/>
          </w:tcPr>
          <w:p w14:paraId="7E7D0AFC" w14:textId="04794155" w:rsidR="00232DA2" w:rsidRDefault="00232DA2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Assādo</w:t>
            </w:r>
          </w:p>
        </w:tc>
        <w:tc>
          <w:tcPr>
            <w:tcW w:w="2790" w:type="dxa"/>
            <w:vAlign w:val="center"/>
          </w:tcPr>
          <w:p w14:paraId="1E1B74AA" w14:textId="4B0A3FF2" w:rsidR="00232DA2" w:rsidRDefault="00232DA2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Vị, sự ngọt ngào</w:t>
            </w:r>
          </w:p>
        </w:tc>
        <w:tc>
          <w:tcPr>
            <w:tcW w:w="3600" w:type="dxa"/>
            <w:vAlign w:val="center"/>
          </w:tcPr>
          <w:p w14:paraId="1E574ED7" w14:textId="46542F3D" w:rsidR="00232DA2" w:rsidRDefault="00232DA2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232DA2" w:rsidRPr="000C3FF7" w14:paraId="2524F5FF" w14:textId="77777777" w:rsidTr="00247FB4">
        <w:tc>
          <w:tcPr>
            <w:tcW w:w="708" w:type="dxa"/>
            <w:vAlign w:val="center"/>
          </w:tcPr>
          <w:p w14:paraId="497E5399" w14:textId="4E2DCFC9" w:rsidR="00232DA2" w:rsidRDefault="00232DA2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52</w:t>
            </w:r>
          </w:p>
        </w:tc>
        <w:tc>
          <w:tcPr>
            <w:tcW w:w="1902" w:type="dxa"/>
            <w:vAlign w:val="center"/>
          </w:tcPr>
          <w:p w14:paraId="0E5A0102" w14:textId="290AE489" w:rsidR="00232DA2" w:rsidRDefault="00232DA2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Ādīnavo</w:t>
            </w:r>
          </w:p>
        </w:tc>
        <w:tc>
          <w:tcPr>
            <w:tcW w:w="2790" w:type="dxa"/>
            <w:vAlign w:val="center"/>
          </w:tcPr>
          <w:p w14:paraId="2DE556D6" w14:textId="496AE233" w:rsidR="00232DA2" w:rsidRDefault="00232DA2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bất lợi, sự nguy hiểm</w:t>
            </w:r>
          </w:p>
        </w:tc>
        <w:tc>
          <w:tcPr>
            <w:tcW w:w="3600" w:type="dxa"/>
            <w:vAlign w:val="center"/>
          </w:tcPr>
          <w:p w14:paraId="5241108E" w14:textId="73557CD7" w:rsidR="00232DA2" w:rsidRDefault="003E5CA6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3E5CA6" w:rsidRPr="000C3FF7" w14:paraId="46FFEC74" w14:textId="77777777" w:rsidTr="00247FB4">
        <w:tc>
          <w:tcPr>
            <w:tcW w:w="708" w:type="dxa"/>
            <w:vAlign w:val="center"/>
          </w:tcPr>
          <w:p w14:paraId="2E9B06F2" w14:textId="347E3C7B" w:rsidR="003E5CA6" w:rsidRDefault="003E5CA6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53</w:t>
            </w:r>
          </w:p>
        </w:tc>
        <w:tc>
          <w:tcPr>
            <w:tcW w:w="1902" w:type="dxa"/>
            <w:vAlign w:val="center"/>
          </w:tcPr>
          <w:p w14:paraId="0C662D7C" w14:textId="7BAAB3CE" w:rsidR="003E5CA6" w:rsidRDefault="004703B7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Nissaraṇaṃ</w:t>
            </w:r>
          </w:p>
        </w:tc>
        <w:tc>
          <w:tcPr>
            <w:tcW w:w="2790" w:type="dxa"/>
            <w:vAlign w:val="center"/>
          </w:tcPr>
          <w:p w14:paraId="46EBB108" w14:textId="7D59B26A" w:rsidR="003E5CA6" w:rsidRDefault="004703B7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Sự đi khỏi, sự rời khỏi, sự thoát khỏi</w:t>
            </w:r>
          </w:p>
        </w:tc>
        <w:tc>
          <w:tcPr>
            <w:tcW w:w="3600" w:type="dxa"/>
            <w:vAlign w:val="center"/>
          </w:tcPr>
          <w:p w14:paraId="5AF36894" w14:textId="049A9559" w:rsidR="003E5CA6" w:rsidRDefault="004703B7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trung</w:t>
            </w:r>
          </w:p>
        </w:tc>
      </w:tr>
      <w:tr w:rsidR="004703B7" w:rsidRPr="000C3FF7" w14:paraId="12351E3D" w14:textId="77777777" w:rsidTr="00247FB4">
        <w:tc>
          <w:tcPr>
            <w:tcW w:w="708" w:type="dxa"/>
            <w:vAlign w:val="center"/>
          </w:tcPr>
          <w:p w14:paraId="63149FB3" w14:textId="1731ACDC" w:rsidR="004703B7" w:rsidRDefault="004703B7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54</w:t>
            </w:r>
          </w:p>
        </w:tc>
        <w:tc>
          <w:tcPr>
            <w:tcW w:w="1902" w:type="dxa"/>
            <w:vAlign w:val="center"/>
          </w:tcPr>
          <w:p w14:paraId="293F82D3" w14:textId="600375F9" w:rsidR="004703B7" w:rsidRDefault="004703B7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Ākāro</w:t>
            </w:r>
          </w:p>
        </w:tc>
        <w:tc>
          <w:tcPr>
            <w:tcW w:w="2790" w:type="dxa"/>
            <w:vAlign w:val="center"/>
          </w:tcPr>
          <w:p w14:paraId="048AA89B" w14:textId="7B457DA5" w:rsidR="004703B7" w:rsidRDefault="004703B7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Phương thức, điều kiện, trạng thái, phương diện, phẩm chất</w:t>
            </w:r>
          </w:p>
        </w:tc>
        <w:tc>
          <w:tcPr>
            <w:tcW w:w="3600" w:type="dxa"/>
            <w:vAlign w:val="center"/>
          </w:tcPr>
          <w:p w14:paraId="5672EE84" w14:textId="41025A4B" w:rsidR="004703B7" w:rsidRDefault="004703B7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4703B7" w:rsidRPr="000C3FF7" w14:paraId="5274E96B" w14:textId="77777777" w:rsidTr="00247FB4">
        <w:tc>
          <w:tcPr>
            <w:tcW w:w="708" w:type="dxa"/>
            <w:vAlign w:val="center"/>
          </w:tcPr>
          <w:p w14:paraId="37DEAB63" w14:textId="26B6B81D" w:rsidR="004703B7" w:rsidRDefault="004703B7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55</w:t>
            </w:r>
          </w:p>
        </w:tc>
        <w:tc>
          <w:tcPr>
            <w:tcW w:w="1902" w:type="dxa"/>
            <w:vAlign w:val="center"/>
          </w:tcPr>
          <w:p w14:paraId="7461BE77" w14:textId="03ECEA1A" w:rsidR="004703B7" w:rsidRDefault="004703B7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Viparīta</w:t>
            </w:r>
          </w:p>
        </w:tc>
        <w:tc>
          <w:tcPr>
            <w:tcW w:w="2790" w:type="dxa"/>
            <w:vAlign w:val="center"/>
          </w:tcPr>
          <w:p w14:paraId="64D4E2B3" w14:textId="2AF1C8F7" w:rsidR="004703B7" w:rsidRDefault="004703B7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Đảo ngược, thay đổi, sai trái</w:t>
            </w:r>
          </w:p>
        </w:tc>
        <w:tc>
          <w:tcPr>
            <w:tcW w:w="3600" w:type="dxa"/>
            <w:vAlign w:val="center"/>
          </w:tcPr>
          <w:p w14:paraId="5609D673" w14:textId="7564EB74" w:rsidR="004703B7" w:rsidRDefault="004703B7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Tính</w:t>
            </w:r>
          </w:p>
        </w:tc>
      </w:tr>
      <w:tr w:rsidR="004703B7" w:rsidRPr="000C3FF7" w14:paraId="6868E857" w14:textId="77777777" w:rsidTr="00247FB4">
        <w:tc>
          <w:tcPr>
            <w:tcW w:w="708" w:type="dxa"/>
            <w:vAlign w:val="center"/>
          </w:tcPr>
          <w:p w14:paraId="0F5F5DB1" w14:textId="56B442D6" w:rsidR="004703B7" w:rsidRDefault="004703B7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56</w:t>
            </w:r>
          </w:p>
        </w:tc>
        <w:tc>
          <w:tcPr>
            <w:tcW w:w="1902" w:type="dxa"/>
            <w:vAlign w:val="center"/>
          </w:tcPr>
          <w:p w14:paraId="5899F97C" w14:textId="074DCCE6" w:rsidR="004703B7" w:rsidRDefault="004703B7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Hetu</w:t>
            </w:r>
          </w:p>
        </w:tc>
        <w:tc>
          <w:tcPr>
            <w:tcW w:w="2790" w:type="dxa"/>
            <w:vAlign w:val="center"/>
          </w:tcPr>
          <w:p w14:paraId="2604EE01" w14:textId="6B97FC96" w:rsidR="004703B7" w:rsidRDefault="004703B7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Nguyên nhân</w:t>
            </w:r>
          </w:p>
        </w:tc>
        <w:tc>
          <w:tcPr>
            <w:tcW w:w="3600" w:type="dxa"/>
            <w:vAlign w:val="center"/>
          </w:tcPr>
          <w:p w14:paraId="262B5BAE" w14:textId="52B5EF2D" w:rsidR="004703B7" w:rsidRDefault="004703B7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  <w:tr w:rsidR="004703B7" w:rsidRPr="000C3FF7" w14:paraId="4A77843B" w14:textId="77777777" w:rsidTr="00247FB4">
        <w:tc>
          <w:tcPr>
            <w:tcW w:w="708" w:type="dxa"/>
            <w:vAlign w:val="center"/>
          </w:tcPr>
          <w:p w14:paraId="783B5750" w14:textId="5A192525" w:rsidR="004703B7" w:rsidRDefault="004703B7" w:rsidP="005B076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57</w:t>
            </w:r>
          </w:p>
        </w:tc>
        <w:tc>
          <w:tcPr>
            <w:tcW w:w="1902" w:type="dxa"/>
            <w:vAlign w:val="center"/>
          </w:tcPr>
          <w:p w14:paraId="179190B3" w14:textId="57A94BA1" w:rsidR="004703B7" w:rsidRDefault="004703B7" w:rsidP="005B076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Ñāyo</w:t>
            </w:r>
          </w:p>
        </w:tc>
        <w:tc>
          <w:tcPr>
            <w:tcW w:w="2790" w:type="dxa"/>
            <w:vAlign w:val="center"/>
          </w:tcPr>
          <w:p w14:paraId="4668E796" w14:textId="74D581C2" w:rsidR="004703B7" w:rsidRDefault="004703B7" w:rsidP="005B076E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Phương pháp, hệ thống, sự thực, sự tiến hành đúng đắn</w:t>
            </w:r>
          </w:p>
        </w:tc>
        <w:tc>
          <w:tcPr>
            <w:tcW w:w="3600" w:type="dxa"/>
            <w:vAlign w:val="center"/>
          </w:tcPr>
          <w:p w14:paraId="4189470D" w14:textId="61EAF1BB" w:rsidR="004703B7" w:rsidRDefault="004703B7" w:rsidP="005B07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Danh, nam</w:t>
            </w:r>
          </w:p>
        </w:tc>
      </w:tr>
    </w:tbl>
    <w:p w14:paraId="5AF0E1C5" w14:textId="77777777" w:rsidR="006B02E1" w:rsidRPr="006B02E1" w:rsidRDefault="006B02E1" w:rsidP="00594C0B">
      <w:pPr>
        <w:rPr>
          <w:sz w:val="26"/>
          <w:szCs w:val="26"/>
        </w:rPr>
      </w:pPr>
    </w:p>
    <w:p w14:paraId="03039943" w14:textId="6F1C2F95" w:rsidR="00A1014B" w:rsidRDefault="006A0D10" w:rsidP="006A0D10">
      <w:pPr>
        <w:rPr>
          <w:b/>
          <w:bCs/>
        </w:rPr>
      </w:pPr>
      <w:r>
        <w:rPr>
          <w:b/>
          <w:bCs/>
        </w:rPr>
        <w:t>Ngữ pháp đoạn kinh 9</w:t>
      </w:r>
    </w:p>
    <w:p w14:paraId="275A5C78" w14:textId="509A2C74" w:rsidR="006A0D10" w:rsidRDefault="006A0D10" w:rsidP="006A0D10">
      <w:pPr>
        <w:rPr>
          <w:b/>
          <w:bCs/>
        </w:rPr>
      </w:pPr>
    </w:p>
    <w:p w14:paraId="45A83535" w14:textId="1E969115" w:rsidR="006A0D10" w:rsidRDefault="006A0D10" w:rsidP="006A0D10">
      <w:r>
        <w:t>Hãy đọc đoạn kinh/chú giải trên và giải quyết tuần tự các vấn đề sau:</w:t>
      </w:r>
    </w:p>
    <w:p w14:paraId="11488210" w14:textId="25B25277" w:rsidR="006A0D10" w:rsidRDefault="006A0D10" w:rsidP="006A0D10"/>
    <w:p w14:paraId="451270FA" w14:textId="6EA6A102" w:rsidR="006A0D10" w:rsidRDefault="006A0D10" w:rsidP="006A0D10">
      <w:r>
        <w:lastRenderedPageBreak/>
        <w:t>[1] Truyền thống Bắc Tông gọi các bộ kinh nguyên thủy phiên bản Sanskrit là A Hàm; đây là phiên âm của từ Sanskrit Āgama. Dựa vào đoạn kinh Pali trên, theo bạn, A Hàm có nghĩa là gì</w:t>
      </w:r>
      <w:r w:rsidR="00EF6515">
        <w:t xml:space="preserve"> và tên A Hàm bắt nguồn từ đâu?</w:t>
      </w:r>
    </w:p>
    <w:p w14:paraId="097BB541" w14:textId="69E524E6" w:rsidR="00EF6515" w:rsidRDefault="00EF6515" w:rsidP="006A0D10"/>
    <w:p w14:paraId="16C584CB" w14:textId="1C8521B9" w:rsidR="00EF6515" w:rsidRPr="006A0D10" w:rsidRDefault="002C287A" w:rsidP="006A0D10">
      <w:r>
        <w:t>[2] Hầu hết các giáo trình Pali phổ biến hiện nay – kể cả giáo trình chúng ta đang học, đều trình bày ngữ pháp Pali theo hệ thống phân loại, giải thích của các học giả/nhà ngôn ngữ phương Tây. Dựa theo đoạn kinh/chú giải trên, theo bạn, trước khi các học giả phương Tây tiếp cận với Pali</w:t>
      </w:r>
      <w:r w:rsidR="007008B7">
        <w:t>, thì ở Ấn Độ hay các nước quốc giáo đã có lĩnh vực nghiên cứu ngữ pháp chưa?</w:t>
      </w:r>
      <w:r w:rsidR="00CF459C">
        <w:t xml:space="preserve"> Dựa vào đâu, bạn khẳng định/phủ định điều đó?</w:t>
      </w:r>
    </w:p>
    <w:p w14:paraId="7D22C62B" w14:textId="77777777" w:rsidR="00A1014B" w:rsidRPr="00A1014B" w:rsidRDefault="00A1014B" w:rsidP="00594C0B">
      <w:pPr>
        <w:rPr>
          <w:b/>
          <w:bCs/>
          <w:sz w:val="26"/>
          <w:szCs w:val="26"/>
        </w:rPr>
      </w:pPr>
    </w:p>
    <w:p w14:paraId="4ECAA9A6" w14:textId="77777777" w:rsidR="00C149F0" w:rsidRPr="00D176CF" w:rsidRDefault="00C149F0" w:rsidP="00C149F0">
      <w:pPr>
        <w:ind w:left="720"/>
        <w:rPr>
          <w:sz w:val="26"/>
          <w:szCs w:val="26"/>
        </w:rPr>
      </w:pPr>
    </w:p>
    <w:sectPr w:rsidR="00C149F0" w:rsidRPr="00D176CF" w:rsidSect="009A3F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98D9" w14:textId="77777777" w:rsidR="00B10F93" w:rsidRDefault="00B10F93" w:rsidP="00860190">
      <w:r>
        <w:separator/>
      </w:r>
    </w:p>
  </w:endnote>
  <w:endnote w:type="continuationSeparator" w:id="0">
    <w:p w14:paraId="2DC73752" w14:textId="77777777" w:rsidR="00B10F93" w:rsidRDefault="00B10F93" w:rsidP="008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A863" w14:textId="58C2FA13" w:rsidR="00247FB4" w:rsidRPr="00860190" w:rsidRDefault="00247FB4">
    <w:pPr>
      <w:pStyle w:val="Footer"/>
    </w:pPr>
    <w:r w:rsidRPr="00860190">
      <w:t xml:space="preserve"> </w:t>
    </w:r>
    <w:r w:rsidRPr="00860190">
      <w:rPr>
        <w:rFonts w:asciiTheme="majorHAnsi" w:eastAsiaTheme="majorEastAsia" w:hAnsiTheme="majorHAnsi" w:cstheme="majorBidi"/>
        <w:sz w:val="20"/>
        <w:szCs w:val="20"/>
      </w:rPr>
      <w:t xml:space="preserve">Trang </w:t>
    </w:r>
    <w:r w:rsidRPr="00860190">
      <w:rPr>
        <w:rFonts w:eastAsiaTheme="minorEastAsia"/>
        <w:sz w:val="20"/>
        <w:szCs w:val="20"/>
      </w:rPr>
      <w:fldChar w:fldCharType="begin"/>
    </w:r>
    <w:r w:rsidRPr="00860190">
      <w:rPr>
        <w:sz w:val="20"/>
        <w:szCs w:val="20"/>
      </w:rPr>
      <w:instrText xml:space="preserve"> PAGE    \* MERGEFORMAT </w:instrText>
    </w:r>
    <w:r w:rsidRPr="00860190">
      <w:rPr>
        <w:rFonts w:eastAsiaTheme="minorEastAsia"/>
        <w:sz w:val="20"/>
        <w:szCs w:val="20"/>
      </w:rPr>
      <w:fldChar w:fldCharType="separate"/>
    </w:r>
    <w:r w:rsidRPr="005446C7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860190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5B2F" w14:textId="77777777" w:rsidR="00B10F93" w:rsidRDefault="00B10F93" w:rsidP="00860190">
      <w:r>
        <w:separator/>
      </w:r>
    </w:p>
  </w:footnote>
  <w:footnote w:type="continuationSeparator" w:id="0">
    <w:p w14:paraId="70C7E21F" w14:textId="77777777" w:rsidR="00B10F93" w:rsidRDefault="00B10F93" w:rsidP="008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B1BA" w14:textId="74CD5BBF" w:rsidR="00247FB4" w:rsidRDefault="00247FB4">
    <w:pPr>
      <w:pStyle w:val="Header"/>
    </w:pPr>
    <w:r w:rsidRPr="008601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90CCD" wp14:editId="2C0CA2E2">
              <wp:simplePos x="0" y="0"/>
              <wp:positionH relativeFrom="page">
                <wp:posOffset>390939</wp:posOffset>
              </wp:positionH>
              <wp:positionV relativeFrom="page">
                <wp:posOffset>331304</wp:posOffset>
              </wp:positionV>
              <wp:extent cx="6758609" cy="10018644"/>
              <wp:effectExtent l="0" t="0" r="23495" b="2095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609" cy="1001864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ABF8D6" id="Rectangle 452" o:spid="_x0000_s1026" style="position:absolute;margin-left:30.8pt;margin-top:26.1pt;width:532.15pt;height:7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" filled="f" strokecolor="#747070 [1614]" strokeweight="1.25pt">
              <w10:wrap anchorx="page" anchory="page"/>
            </v:rect>
          </w:pict>
        </mc:Fallback>
      </mc:AlternateContent>
    </w:r>
    <w:r>
      <w:t>A New Course In Reading Pali_Chùa Nam Tông, Bình Tân, Saigon 2019</w:t>
    </w:r>
  </w:p>
  <w:p w14:paraId="3579E418" w14:textId="77777777" w:rsidR="00247FB4" w:rsidRDefault="00247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309"/>
    <w:multiLevelType w:val="hybridMultilevel"/>
    <w:tmpl w:val="868054D0"/>
    <w:lvl w:ilvl="0" w:tplc="761A52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55811"/>
    <w:multiLevelType w:val="hybridMultilevel"/>
    <w:tmpl w:val="B366C20A"/>
    <w:lvl w:ilvl="0" w:tplc="06AC4238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E5F1D"/>
    <w:multiLevelType w:val="hybridMultilevel"/>
    <w:tmpl w:val="C1185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7543E"/>
    <w:multiLevelType w:val="hybridMultilevel"/>
    <w:tmpl w:val="43CA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744B2"/>
    <w:multiLevelType w:val="hybridMultilevel"/>
    <w:tmpl w:val="4748EC4C"/>
    <w:lvl w:ilvl="0" w:tplc="EF8A39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733EC"/>
    <w:multiLevelType w:val="multilevel"/>
    <w:tmpl w:val="5D8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452301">
    <w:abstractNumId w:val="5"/>
  </w:num>
  <w:num w:numId="2" w16cid:durableId="1651984215">
    <w:abstractNumId w:val="1"/>
  </w:num>
  <w:num w:numId="3" w16cid:durableId="981615513">
    <w:abstractNumId w:val="4"/>
  </w:num>
  <w:num w:numId="4" w16cid:durableId="1429081341">
    <w:abstractNumId w:val="2"/>
  </w:num>
  <w:num w:numId="5" w16cid:durableId="214974305">
    <w:abstractNumId w:val="3"/>
  </w:num>
  <w:num w:numId="6" w16cid:durableId="5023993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ỳnh Trọng Khánh">
    <w15:presenceInfo w15:providerId="Windows Live" w15:userId="f118d22cff9fbb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DE"/>
    <w:rsid w:val="000004C2"/>
    <w:rsid w:val="00002505"/>
    <w:rsid w:val="00002F62"/>
    <w:rsid w:val="00005B92"/>
    <w:rsid w:val="00005D63"/>
    <w:rsid w:val="00007C2F"/>
    <w:rsid w:val="000100B3"/>
    <w:rsid w:val="00010990"/>
    <w:rsid w:val="000125AF"/>
    <w:rsid w:val="000142B0"/>
    <w:rsid w:val="0001661E"/>
    <w:rsid w:val="00016FE7"/>
    <w:rsid w:val="0001719E"/>
    <w:rsid w:val="00020400"/>
    <w:rsid w:val="00020D6B"/>
    <w:rsid w:val="00022D8B"/>
    <w:rsid w:val="0002748A"/>
    <w:rsid w:val="00030EF8"/>
    <w:rsid w:val="00031FAE"/>
    <w:rsid w:val="00033E24"/>
    <w:rsid w:val="00035919"/>
    <w:rsid w:val="00036209"/>
    <w:rsid w:val="000417F3"/>
    <w:rsid w:val="00041C7D"/>
    <w:rsid w:val="00042568"/>
    <w:rsid w:val="00044624"/>
    <w:rsid w:val="0005282A"/>
    <w:rsid w:val="0005783E"/>
    <w:rsid w:val="00060866"/>
    <w:rsid w:val="000613DD"/>
    <w:rsid w:val="00061A9C"/>
    <w:rsid w:val="00064A70"/>
    <w:rsid w:val="00065A69"/>
    <w:rsid w:val="00071139"/>
    <w:rsid w:val="0007361E"/>
    <w:rsid w:val="000737E1"/>
    <w:rsid w:val="000762E1"/>
    <w:rsid w:val="00082203"/>
    <w:rsid w:val="000861C9"/>
    <w:rsid w:val="00091A60"/>
    <w:rsid w:val="00092736"/>
    <w:rsid w:val="00092DF1"/>
    <w:rsid w:val="000934A8"/>
    <w:rsid w:val="00096674"/>
    <w:rsid w:val="00096EE8"/>
    <w:rsid w:val="00097974"/>
    <w:rsid w:val="000A2E61"/>
    <w:rsid w:val="000A44F8"/>
    <w:rsid w:val="000A481A"/>
    <w:rsid w:val="000A5484"/>
    <w:rsid w:val="000A6731"/>
    <w:rsid w:val="000B1C43"/>
    <w:rsid w:val="000B59DB"/>
    <w:rsid w:val="000B650D"/>
    <w:rsid w:val="000B654B"/>
    <w:rsid w:val="000C06C8"/>
    <w:rsid w:val="000C107F"/>
    <w:rsid w:val="000C2018"/>
    <w:rsid w:val="000C248B"/>
    <w:rsid w:val="000C3ADF"/>
    <w:rsid w:val="000C3FF7"/>
    <w:rsid w:val="000C79DD"/>
    <w:rsid w:val="000D4FBE"/>
    <w:rsid w:val="000E09B7"/>
    <w:rsid w:val="000E1C9F"/>
    <w:rsid w:val="000E1EA3"/>
    <w:rsid w:val="000E6063"/>
    <w:rsid w:val="000E6E95"/>
    <w:rsid w:val="000F0DBA"/>
    <w:rsid w:val="000F2AB9"/>
    <w:rsid w:val="000F5B40"/>
    <w:rsid w:val="000F71C2"/>
    <w:rsid w:val="0010075C"/>
    <w:rsid w:val="00103321"/>
    <w:rsid w:val="00110850"/>
    <w:rsid w:val="001123F4"/>
    <w:rsid w:val="00113F7F"/>
    <w:rsid w:val="00121205"/>
    <w:rsid w:val="001224AF"/>
    <w:rsid w:val="001242B2"/>
    <w:rsid w:val="0012564F"/>
    <w:rsid w:val="00126CD0"/>
    <w:rsid w:val="00127950"/>
    <w:rsid w:val="00130898"/>
    <w:rsid w:val="00130BAE"/>
    <w:rsid w:val="0013117F"/>
    <w:rsid w:val="0013122D"/>
    <w:rsid w:val="00134C08"/>
    <w:rsid w:val="0013613B"/>
    <w:rsid w:val="0013646B"/>
    <w:rsid w:val="0013662B"/>
    <w:rsid w:val="001373B6"/>
    <w:rsid w:val="00144E05"/>
    <w:rsid w:val="0015102A"/>
    <w:rsid w:val="001538FA"/>
    <w:rsid w:val="00153CA9"/>
    <w:rsid w:val="00156E80"/>
    <w:rsid w:val="001572CA"/>
    <w:rsid w:val="0016140B"/>
    <w:rsid w:val="00163904"/>
    <w:rsid w:val="00163C41"/>
    <w:rsid w:val="00172D7F"/>
    <w:rsid w:val="00174E1C"/>
    <w:rsid w:val="00182377"/>
    <w:rsid w:val="001827EA"/>
    <w:rsid w:val="001833A1"/>
    <w:rsid w:val="001846AC"/>
    <w:rsid w:val="00186243"/>
    <w:rsid w:val="00186F4A"/>
    <w:rsid w:val="00187A75"/>
    <w:rsid w:val="0019071F"/>
    <w:rsid w:val="001908E6"/>
    <w:rsid w:val="001909A1"/>
    <w:rsid w:val="001910A5"/>
    <w:rsid w:val="00194992"/>
    <w:rsid w:val="00195DFC"/>
    <w:rsid w:val="00195E1C"/>
    <w:rsid w:val="001A00F5"/>
    <w:rsid w:val="001A12C8"/>
    <w:rsid w:val="001A52BF"/>
    <w:rsid w:val="001A582A"/>
    <w:rsid w:val="001B07BC"/>
    <w:rsid w:val="001B14CE"/>
    <w:rsid w:val="001B1927"/>
    <w:rsid w:val="001B3D71"/>
    <w:rsid w:val="001B42B2"/>
    <w:rsid w:val="001C3358"/>
    <w:rsid w:val="001C3F8D"/>
    <w:rsid w:val="001C7DD8"/>
    <w:rsid w:val="001D4114"/>
    <w:rsid w:val="001E29C6"/>
    <w:rsid w:val="001E2BD1"/>
    <w:rsid w:val="001E37D1"/>
    <w:rsid w:val="001E4BA9"/>
    <w:rsid w:val="001E57C3"/>
    <w:rsid w:val="001E6698"/>
    <w:rsid w:val="001E66D4"/>
    <w:rsid w:val="001E6A0E"/>
    <w:rsid w:val="001E7CA9"/>
    <w:rsid w:val="001F0197"/>
    <w:rsid w:val="001F22C3"/>
    <w:rsid w:val="001F2C12"/>
    <w:rsid w:val="001F3E44"/>
    <w:rsid w:val="001F422D"/>
    <w:rsid w:val="001F4A91"/>
    <w:rsid w:val="001F7E67"/>
    <w:rsid w:val="00200F28"/>
    <w:rsid w:val="00201F8F"/>
    <w:rsid w:val="002026A3"/>
    <w:rsid w:val="0020397A"/>
    <w:rsid w:val="00204AB8"/>
    <w:rsid w:val="002055E1"/>
    <w:rsid w:val="00211E3E"/>
    <w:rsid w:val="002138C3"/>
    <w:rsid w:val="00214FBE"/>
    <w:rsid w:val="00215A78"/>
    <w:rsid w:val="00217707"/>
    <w:rsid w:val="0021787D"/>
    <w:rsid w:val="0022043D"/>
    <w:rsid w:val="00220ECB"/>
    <w:rsid w:val="00221802"/>
    <w:rsid w:val="0022192B"/>
    <w:rsid w:val="0022359D"/>
    <w:rsid w:val="00224044"/>
    <w:rsid w:val="002267B3"/>
    <w:rsid w:val="00227DE6"/>
    <w:rsid w:val="0023286D"/>
    <w:rsid w:val="00232DA2"/>
    <w:rsid w:val="0023375C"/>
    <w:rsid w:val="0024223F"/>
    <w:rsid w:val="002436A8"/>
    <w:rsid w:val="00244A1F"/>
    <w:rsid w:val="00245000"/>
    <w:rsid w:val="00245E4A"/>
    <w:rsid w:val="00247D65"/>
    <w:rsid w:val="00247FB4"/>
    <w:rsid w:val="002532A2"/>
    <w:rsid w:val="00254850"/>
    <w:rsid w:val="00256A9C"/>
    <w:rsid w:val="00257B7B"/>
    <w:rsid w:val="00260325"/>
    <w:rsid w:val="00263EBA"/>
    <w:rsid w:val="00265611"/>
    <w:rsid w:val="002672ED"/>
    <w:rsid w:val="00271C87"/>
    <w:rsid w:val="002726E9"/>
    <w:rsid w:val="002738BB"/>
    <w:rsid w:val="002748B4"/>
    <w:rsid w:val="00276F56"/>
    <w:rsid w:val="00277420"/>
    <w:rsid w:val="00277A7C"/>
    <w:rsid w:val="00284A7E"/>
    <w:rsid w:val="002853E3"/>
    <w:rsid w:val="00291B4B"/>
    <w:rsid w:val="00294494"/>
    <w:rsid w:val="0029475A"/>
    <w:rsid w:val="00294FD4"/>
    <w:rsid w:val="00295B98"/>
    <w:rsid w:val="002963BE"/>
    <w:rsid w:val="0029656A"/>
    <w:rsid w:val="002A3558"/>
    <w:rsid w:val="002A4991"/>
    <w:rsid w:val="002A6936"/>
    <w:rsid w:val="002B011A"/>
    <w:rsid w:val="002B180A"/>
    <w:rsid w:val="002C0737"/>
    <w:rsid w:val="002C0D00"/>
    <w:rsid w:val="002C287A"/>
    <w:rsid w:val="002C2C7C"/>
    <w:rsid w:val="002C30A4"/>
    <w:rsid w:val="002C3F5A"/>
    <w:rsid w:val="002C5E4A"/>
    <w:rsid w:val="002C6DF9"/>
    <w:rsid w:val="002C7195"/>
    <w:rsid w:val="002C7AC7"/>
    <w:rsid w:val="002D421E"/>
    <w:rsid w:val="002D7A76"/>
    <w:rsid w:val="002E0C53"/>
    <w:rsid w:val="002E156C"/>
    <w:rsid w:val="002E4055"/>
    <w:rsid w:val="002E4A5E"/>
    <w:rsid w:val="002E688E"/>
    <w:rsid w:val="002F0471"/>
    <w:rsid w:val="002F271A"/>
    <w:rsid w:val="002F61BA"/>
    <w:rsid w:val="002F6822"/>
    <w:rsid w:val="002F6F6B"/>
    <w:rsid w:val="002F75B9"/>
    <w:rsid w:val="00305337"/>
    <w:rsid w:val="003053F2"/>
    <w:rsid w:val="0030681C"/>
    <w:rsid w:val="003107B2"/>
    <w:rsid w:val="00310C04"/>
    <w:rsid w:val="00311102"/>
    <w:rsid w:val="00314D3D"/>
    <w:rsid w:val="00316EE3"/>
    <w:rsid w:val="0032124D"/>
    <w:rsid w:val="00321364"/>
    <w:rsid w:val="00322346"/>
    <w:rsid w:val="00322775"/>
    <w:rsid w:val="0032591F"/>
    <w:rsid w:val="0032601F"/>
    <w:rsid w:val="0032721B"/>
    <w:rsid w:val="00330731"/>
    <w:rsid w:val="00334762"/>
    <w:rsid w:val="00334907"/>
    <w:rsid w:val="003351C5"/>
    <w:rsid w:val="00336966"/>
    <w:rsid w:val="00340DA5"/>
    <w:rsid w:val="003441E6"/>
    <w:rsid w:val="00344398"/>
    <w:rsid w:val="00344FD9"/>
    <w:rsid w:val="00353D37"/>
    <w:rsid w:val="00354228"/>
    <w:rsid w:val="00354442"/>
    <w:rsid w:val="0035486A"/>
    <w:rsid w:val="00354BE5"/>
    <w:rsid w:val="003570D0"/>
    <w:rsid w:val="00357279"/>
    <w:rsid w:val="00361CE1"/>
    <w:rsid w:val="003621AC"/>
    <w:rsid w:val="003658FC"/>
    <w:rsid w:val="003728EF"/>
    <w:rsid w:val="00373B13"/>
    <w:rsid w:val="00373B2F"/>
    <w:rsid w:val="0037406A"/>
    <w:rsid w:val="00374636"/>
    <w:rsid w:val="0037606F"/>
    <w:rsid w:val="003770F5"/>
    <w:rsid w:val="0038053B"/>
    <w:rsid w:val="00380737"/>
    <w:rsid w:val="00381571"/>
    <w:rsid w:val="003832C9"/>
    <w:rsid w:val="00385481"/>
    <w:rsid w:val="003874F2"/>
    <w:rsid w:val="003919F8"/>
    <w:rsid w:val="00391BCA"/>
    <w:rsid w:val="00395667"/>
    <w:rsid w:val="0039740E"/>
    <w:rsid w:val="003979BB"/>
    <w:rsid w:val="003A0BB3"/>
    <w:rsid w:val="003A393D"/>
    <w:rsid w:val="003A48D7"/>
    <w:rsid w:val="003B02FA"/>
    <w:rsid w:val="003B3C11"/>
    <w:rsid w:val="003B5F2D"/>
    <w:rsid w:val="003B6EDB"/>
    <w:rsid w:val="003C22A3"/>
    <w:rsid w:val="003C2CA6"/>
    <w:rsid w:val="003C332B"/>
    <w:rsid w:val="003C3AB7"/>
    <w:rsid w:val="003C512E"/>
    <w:rsid w:val="003C6CDD"/>
    <w:rsid w:val="003D3867"/>
    <w:rsid w:val="003D3D0E"/>
    <w:rsid w:val="003D6B28"/>
    <w:rsid w:val="003E0B0E"/>
    <w:rsid w:val="003E0C05"/>
    <w:rsid w:val="003E1951"/>
    <w:rsid w:val="003E325A"/>
    <w:rsid w:val="003E5CA6"/>
    <w:rsid w:val="003F3F48"/>
    <w:rsid w:val="00400DB1"/>
    <w:rsid w:val="00401F15"/>
    <w:rsid w:val="00403E5D"/>
    <w:rsid w:val="0040411B"/>
    <w:rsid w:val="00404440"/>
    <w:rsid w:val="0040452F"/>
    <w:rsid w:val="00404A0A"/>
    <w:rsid w:val="00411B75"/>
    <w:rsid w:val="00412B0A"/>
    <w:rsid w:val="00417BC7"/>
    <w:rsid w:val="00420E80"/>
    <w:rsid w:val="0042134C"/>
    <w:rsid w:val="00422764"/>
    <w:rsid w:val="00422FA8"/>
    <w:rsid w:val="004258E8"/>
    <w:rsid w:val="00426BDC"/>
    <w:rsid w:val="00427075"/>
    <w:rsid w:val="00427899"/>
    <w:rsid w:val="0043101E"/>
    <w:rsid w:val="004350A9"/>
    <w:rsid w:val="00440F02"/>
    <w:rsid w:val="00444E8D"/>
    <w:rsid w:val="00450BF8"/>
    <w:rsid w:val="0045280A"/>
    <w:rsid w:val="00454454"/>
    <w:rsid w:val="004558B6"/>
    <w:rsid w:val="004567F9"/>
    <w:rsid w:val="0045692B"/>
    <w:rsid w:val="00460928"/>
    <w:rsid w:val="00461065"/>
    <w:rsid w:val="00462852"/>
    <w:rsid w:val="00463D45"/>
    <w:rsid w:val="00465882"/>
    <w:rsid w:val="00466089"/>
    <w:rsid w:val="004660FA"/>
    <w:rsid w:val="004676E2"/>
    <w:rsid w:val="004703B7"/>
    <w:rsid w:val="00471856"/>
    <w:rsid w:val="004742DF"/>
    <w:rsid w:val="00475B2B"/>
    <w:rsid w:val="00475FA2"/>
    <w:rsid w:val="004765F8"/>
    <w:rsid w:val="00477DA6"/>
    <w:rsid w:val="004810E7"/>
    <w:rsid w:val="004860B2"/>
    <w:rsid w:val="00486E21"/>
    <w:rsid w:val="0048756B"/>
    <w:rsid w:val="00487B0A"/>
    <w:rsid w:val="00487F91"/>
    <w:rsid w:val="00490048"/>
    <w:rsid w:val="004906D6"/>
    <w:rsid w:val="00492985"/>
    <w:rsid w:val="00493A17"/>
    <w:rsid w:val="00496016"/>
    <w:rsid w:val="004A0793"/>
    <w:rsid w:val="004A3FB1"/>
    <w:rsid w:val="004A44D1"/>
    <w:rsid w:val="004A594F"/>
    <w:rsid w:val="004A6836"/>
    <w:rsid w:val="004A6D61"/>
    <w:rsid w:val="004A7874"/>
    <w:rsid w:val="004A7B9E"/>
    <w:rsid w:val="004B0D9C"/>
    <w:rsid w:val="004B16EA"/>
    <w:rsid w:val="004B2418"/>
    <w:rsid w:val="004B32B5"/>
    <w:rsid w:val="004B59FD"/>
    <w:rsid w:val="004B5DDA"/>
    <w:rsid w:val="004B6EC0"/>
    <w:rsid w:val="004B79E9"/>
    <w:rsid w:val="004C0914"/>
    <w:rsid w:val="004C1B60"/>
    <w:rsid w:val="004C2696"/>
    <w:rsid w:val="004C2B38"/>
    <w:rsid w:val="004C3312"/>
    <w:rsid w:val="004C6F49"/>
    <w:rsid w:val="004D2254"/>
    <w:rsid w:val="004D4CA7"/>
    <w:rsid w:val="004D57B8"/>
    <w:rsid w:val="004E047A"/>
    <w:rsid w:val="004E5D0B"/>
    <w:rsid w:val="004E61EB"/>
    <w:rsid w:val="004E749F"/>
    <w:rsid w:val="004E7854"/>
    <w:rsid w:val="004F039C"/>
    <w:rsid w:val="004F1DD5"/>
    <w:rsid w:val="004F4E57"/>
    <w:rsid w:val="004F5A02"/>
    <w:rsid w:val="004F76E0"/>
    <w:rsid w:val="005013CE"/>
    <w:rsid w:val="005034C6"/>
    <w:rsid w:val="005039C4"/>
    <w:rsid w:val="00505810"/>
    <w:rsid w:val="00507342"/>
    <w:rsid w:val="00507D24"/>
    <w:rsid w:val="00511473"/>
    <w:rsid w:val="00512710"/>
    <w:rsid w:val="00513F57"/>
    <w:rsid w:val="005167D2"/>
    <w:rsid w:val="00516FE1"/>
    <w:rsid w:val="0052077E"/>
    <w:rsid w:val="00521C87"/>
    <w:rsid w:val="00522815"/>
    <w:rsid w:val="00522BFF"/>
    <w:rsid w:val="005268ED"/>
    <w:rsid w:val="00535AF9"/>
    <w:rsid w:val="0053612E"/>
    <w:rsid w:val="00540BB3"/>
    <w:rsid w:val="00542E9F"/>
    <w:rsid w:val="005431A6"/>
    <w:rsid w:val="0054430F"/>
    <w:rsid w:val="005446C7"/>
    <w:rsid w:val="00547EB4"/>
    <w:rsid w:val="00556F07"/>
    <w:rsid w:val="00560AAB"/>
    <w:rsid w:val="00562DB4"/>
    <w:rsid w:val="00563BEA"/>
    <w:rsid w:val="00563C98"/>
    <w:rsid w:val="00564609"/>
    <w:rsid w:val="00564FC8"/>
    <w:rsid w:val="00565217"/>
    <w:rsid w:val="00565D0A"/>
    <w:rsid w:val="0056645F"/>
    <w:rsid w:val="0056681C"/>
    <w:rsid w:val="00567A54"/>
    <w:rsid w:val="00567AFC"/>
    <w:rsid w:val="00572931"/>
    <w:rsid w:val="00574D94"/>
    <w:rsid w:val="00575493"/>
    <w:rsid w:val="00577E62"/>
    <w:rsid w:val="005801EB"/>
    <w:rsid w:val="00581A48"/>
    <w:rsid w:val="00585830"/>
    <w:rsid w:val="00585A32"/>
    <w:rsid w:val="00587B6F"/>
    <w:rsid w:val="00590AA9"/>
    <w:rsid w:val="00591231"/>
    <w:rsid w:val="005944CD"/>
    <w:rsid w:val="00594C0B"/>
    <w:rsid w:val="005A1A98"/>
    <w:rsid w:val="005A4C2A"/>
    <w:rsid w:val="005A7A3D"/>
    <w:rsid w:val="005B076E"/>
    <w:rsid w:val="005B390D"/>
    <w:rsid w:val="005B69D3"/>
    <w:rsid w:val="005C0C79"/>
    <w:rsid w:val="005C607B"/>
    <w:rsid w:val="005D2070"/>
    <w:rsid w:val="005D39DB"/>
    <w:rsid w:val="005D3C44"/>
    <w:rsid w:val="005D55D5"/>
    <w:rsid w:val="005D7892"/>
    <w:rsid w:val="005E0EA9"/>
    <w:rsid w:val="005E307A"/>
    <w:rsid w:val="005F15AE"/>
    <w:rsid w:val="005F196C"/>
    <w:rsid w:val="005F2455"/>
    <w:rsid w:val="005F24A6"/>
    <w:rsid w:val="005F3B21"/>
    <w:rsid w:val="005F5110"/>
    <w:rsid w:val="005F5E62"/>
    <w:rsid w:val="005F5ED2"/>
    <w:rsid w:val="005F66C2"/>
    <w:rsid w:val="005F6F65"/>
    <w:rsid w:val="005F71CC"/>
    <w:rsid w:val="00601C50"/>
    <w:rsid w:val="00606311"/>
    <w:rsid w:val="00611B47"/>
    <w:rsid w:val="006124F6"/>
    <w:rsid w:val="006145B5"/>
    <w:rsid w:val="00614975"/>
    <w:rsid w:val="00616F23"/>
    <w:rsid w:val="006200FD"/>
    <w:rsid w:val="0062070C"/>
    <w:rsid w:val="0062078D"/>
    <w:rsid w:val="00620C73"/>
    <w:rsid w:val="006212F6"/>
    <w:rsid w:val="00621391"/>
    <w:rsid w:val="00621FF0"/>
    <w:rsid w:val="006242B7"/>
    <w:rsid w:val="0062585D"/>
    <w:rsid w:val="00626A2D"/>
    <w:rsid w:val="00626DB1"/>
    <w:rsid w:val="006338A8"/>
    <w:rsid w:val="00634E72"/>
    <w:rsid w:val="00640D31"/>
    <w:rsid w:val="00643A2A"/>
    <w:rsid w:val="00643F55"/>
    <w:rsid w:val="00645770"/>
    <w:rsid w:val="006460F0"/>
    <w:rsid w:val="00647B7A"/>
    <w:rsid w:val="00651561"/>
    <w:rsid w:val="006522DF"/>
    <w:rsid w:val="006528BB"/>
    <w:rsid w:val="00653226"/>
    <w:rsid w:val="00654FFF"/>
    <w:rsid w:val="00656587"/>
    <w:rsid w:val="006572E3"/>
    <w:rsid w:val="00657375"/>
    <w:rsid w:val="006576C3"/>
    <w:rsid w:val="00660CCA"/>
    <w:rsid w:val="006612C0"/>
    <w:rsid w:val="006625A8"/>
    <w:rsid w:val="00663C80"/>
    <w:rsid w:val="00665912"/>
    <w:rsid w:val="00671349"/>
    <w:rsid w:val="006714EA"/>
    <w:rsid w:val="0067517A"/>
    <w:rsid w:val="00675B9A"/>
    <w:rsid w:val="006773C2"/>
    <w:rsid w:val="00680789"/>
    <w:rsid w:val="0068091D"/>
    <w:rsid w:val="00682EC6"/>
    <w:rsid w:val="0068458A"/>
    <w:rsid w:val="00684618"/>
    <w:rsid w:val="00685C81"/>
    <w:rsid w:val="00690C2F"/>
    <w:rsid w:val="00693108"/>
    <w:rsid w:val="00693DBF"/>
    <w:rsid w:val="00694C38"/>
    <w:rsid w:val="00697903"/>
    <w:rsid w:val="006A0D10"/>
    <w:rsid w:val="006A0D54"/>
    <w:rsid w:val="006A6C09"/>
    <w:rsid w:val="006A6C68"/>
    <w:rsid w:val="006B02E1"/>
    <w:rsid w:val="006B188B"/>
    <w:rsid w:val="006B1BAE"/>
    <w:rsid w:val="006B3E87"/>
    <w:rsid w:val="006B491F"/>
    <w:rsid w:val="006B6BE3"/>
    <w:rsid w:val="006B70C3"/>
    <w:rsid w:val="006C0191"/>
    <w:rsid w:val="006C4E40"/>
    <w:rsid w:val="006D3CCC"/>
    <w:rsid w:val="006D6CF3"/>
    <w:rsid w:val="006D74FF"/>
    <w:rsid w:val="006E0434"/>
    <w:rsid w:val="006E0ACE"/>
    <w:rsid w:val="006E0C54"/>
    <w:rsid w:val="006E11A3"/>
    <w:rsid w:val="006E1756"/>
    <w:rsid w:val="006E2411"/>
    <w:rsid w:val="006E3B24"/>
    <w:rsid w:val="006E4D38"/>
    <w:rsid w:val="006F0A6D"/>
    <w:rsid w:val="006F0E02"/>
    <w:rsid w:val="006F33F6"/>
    <w:rsid w:val="006F3A26"/>
    <w:rsid w:val="006F3AB9"/>
    <w:rsid w:val="006F3CF2"/>
    <w:rsid w:val="006F4E1E"/>
    <w:rsid w:val="006F5521"/>
    <w:rsid w:val="007008B7"/>
    <w:rsid w:val="00700D26"/>
    <w:rsid w:val="0070729D"/>
    <w:rsid w:val="0071339B"/>
    <w:rsid w:val="00714350"/>
    <w:rsid w:val="00714385"/>
    <w:rsid w:val="007155B6"/>
    <w:rsid w:val="007165CA"/>
    <w:rsid w:val="00717849"/>
    <w:rsid w:val="00717DDE"/>
    <w:rsid w:val="00717F9E"/>
    <w:rsid w:val="007200B1"/>
    <w:rsid w:val="007204BC"/>
    <w:rsid w:val="007215DA"/>
    <w:rsid w:val="00721925"/>
    <w:rsid w:val="007269BC"/>
    <w:rsid w:val="0073136B"/>
    <w:rsid w:val="00735886"/>
    <w:rsid w:val="007363EE"/>
    <w:rsid w:val="00741725"/>
    <w:rsid w:val="00741AA1"/>
    <w:rsid w:val="007432E6"/>
    <w:rsid w:val="00744344"/>
    <w:rsid w:val="0074599B"/>
    <w:rsid w:val="00745E49"/>
    <w:rsid w:val="00745E9F"/>
    <w:rsid w:val="007535E4"/>
    <w:rsid w:val="00753B3E"/>
    <w:rsid w:val="00754D68"/>
    <w:rsid w:val="00754FE2"/>
    <w:rsid w:val="0075530E"/>
    <w:rsid w:val="007557F9"/>
    <w:rsid w:val="00757090"/>
    <w:rsid w:val="00761F1F"/>
    <w:rsid w:val="00765D48"/>
    <w:rsid w:val="007676D8"/>
    <w:rsid w:val="007712A4"/>
    <w:rsid w:val="0077189D"/>
    <w:rsid w:val="00774659"/>
    <w:rsid w:val="00775FB1"/>
    <w:rsid w:val="00776945"/>
    <w:rsid w:val="007774CC"/>
    <w:rsid w:val="00781902"/>
    <w:rsid w:val="0078218F"/>
    <w:rsid w:val="007823CD"/>
    <w:rsid w:val="00782E18"/>
    <w:rsid w:val="00786044"/>
    <w:rsid w:val="00786D91"/>
    <w:rsid w:val="00793A26"/>
    <w:rsid w:val="00793A34"/>
    <w:rsid w:val="00793E44"/>
    <w:rsid w:val="00795E4C"/>
    <w:rsid w:val="00797D5A"/>
    <w:rsid w:val="007A1324"/>
    <w:rsid w:val="007A2D6E"/>
    <w:rsid w:val="007A42A7"/>
    <w:rsid w:val="007A7410"/>
    <w:rsid w:val="007B1129"/>
    <w:rsid w:val="007B44D9"/>
    <w:rsid w:val="007B5E10"/>
    <w:rsid w:val="007B7D7B"/>
    <w:rsid w:val="007C1C77"/>
    <w:rsid w:val="007C4B9B"/>
    <w:rsid w:val="007C75EA"/>
    <w:rsid w:val="007D12F9"/>
    <w:rsid w:val="007D2060"/>
    <w:rsid w:val="007D6C25"/>
    <w:rsid w:val="007D7D8E"/>
    <w:rsid w:val="007E19D6"/>
    <w:rsid w:val="007E686E"/>
    <w:rsid w:val="007F4754"/>
    <w:rsid w:val="007F670F"/>
    <w:rsid w:val="00803043"/>
    <w:rsid w:val="008039E2"/>
    <w:rsid w:val="00804C58"/>
    <w:rsid w:val="00804E02"/>
    <w:rsid w:val="008053DD"/>
    <w:rsid w:val="00806539"/>
    <w:rsid w:val="00813846"/>
    <w:rsid w:val="00814D36"/>
    <w:rsid w:val="00817DAE"/>
    <w:rsid w:val="00822799"/>
    <w:rsid w:val="0082329F"/>
    <w:rsid w:val="008234B3"/>
    <w:rsid w:val="008241EF"/>
    <w:rsid w:val="00824C13"/>
    <w:rsid w:val="00835186"/>
    <w:rsid w:val="0083714F"/>
    <w:rsid w:val="00841CDD"/>
    <w:rsid w:val="008438F1"/>
    <w:rsid w:val="008443DD"/>
    <w:rsid w:val="008519BB"/>
    <w:rsid w:val="00853E4B"/>
    <w:rsid w:val="00854B83"/>
    <w:rsid w:val="00854F05"/>
    <w:rsid w:val="0085532A"/>
    <w:rsid w:val="00855BEC"/>
    <w:rsid w:val="008560CE"/>
    <w:rsid w:val="00857803"/>
    <w:rsid w:val="00857A8F"/>
    <w:rsid w:val="0086000C"/>
    <w:rsid w:val="00860190"/>
    <w:rsid w:val="00860442"/>
    <w:rsid w:val="00860BDE"/>
    <w:rsid w:val="00864102"/>
    <w:rsid w:val="00866C27"/>
    <w:rsid w:val="00866FD3"/>
    <w:rsid w:val="0086722F"/>
    <w:rsid w:val="008703D9"/>
    <w:rsid w:val="008718B6"/>
    <w:rsid w:val="00873279"/>
    <w:rsid w:val="00873740"/>
    <w:rsid w:val="008749EE"/>
    <w:rsid w:val="008751E1"/>
    <w:rsid w:val="0087738C"/>
    <w:rsid w:val="0087778C"/>
    <w:rsid w:val="00877B9A"/>
    <w:rsid w:val="00880C4D"/>
    <w:rsid w:val="00881543"/>
    <w:rsid w:val="00882F2F"/>
    <w:rsid w:val="00885273"/>
    <w:rsid w:val="00886F06"/>
    <w:rsid w:val="0088735A"/>
    <w:rsid w:val="00891801"/>
    <w:rsid w:val="00892810"/>
    <w:rsid w:val="00894980"/>
    <w:rsid w:val="00897E76"/>
    <w:rsid w:val="008A24F2"/>
    <w:rsid w:val="008A28E1"/>
    <w:rsid w:val="008A4B8B"/>
    <w:rsid w:val="008A4EC3"/>
    <w:rsid w:val="008A557E"/>
    <w:rsid w:val="008A5A0D"/>
    <w:rsid w:val="008A64DD"/>
    <w:rsid w:val="008A7D3A"/>
    <w:rsid w:val="008B1552"/>
    <w:rsid w:val="008B1FF0"/>
    <w:rsid w:val="008B2CA4"/>
    <w:rsid w:val="008B5B27"/>
    <w:rsid w:val="008B60FE"/>
    <w:rsid w:val="008B7765"/>
    <w:rsid w:val="008B7926"/>
    <w:rsid w:val="008B7947"/>
    <w:rsid w:val="008C0912"/>
    <w:rsid w:val="008C0A17"/>
    <w:rsid w:val="008C12FC"/>
    <w:rsid w:val="008C1D18"/>
    <w:rsid w:val="008C318F"/>
    <w:rsid w:val="008D14E3"/>
    <w:rsid w:val="008D1D14"/>
    <w:rsid w:val="008D52E0"/>
    <w:rsid w:val="008D61EB"/>
    <w:rsid w:val="008D64BA"/>
    <w:rsid w:val="008D797B"/>
    <w:rsid w:val="008D7DC0"/>
    <w:rsid w:val="008E0B70"/>
    <w:rsid w:val="008E1390"/>
    <w:rsid w:val="008E5110"/>
    <w:rsid w:val="008E711B"/>
    <w:rsid w:val="008E7874"/>
    <w:rsid w:val="008F1911"/>
    <w:rsid w:val="008F2264"/>
    <w:rsid w:val="008F26C3"/>
    <w:rsid w:val="008F2B94"/>
    <w:rsid w:val="008F4D79"/>
    <w:rsid w:val="008F6374"/>
    <w:rsid w:val="009004E8"/>
    <w:rsid w:val="00900B20"/>
    <w:rsid w:val="009039E4"/>
    <w:rsid w:val="00906F15"/>
    <w:rsid w:val="00907D1E"/>
    <w:rsid w:val="00907D91"/>
    <w:rsid w:val="009101C2"/>
    <w:rsid w:val="00916DCF"/>
    <w:rsid w:val="009229B0"/>
    <w:rsid w:val="009268FB"/>
    <w:rsid w:val="0092736F"/>
    <w:rsid w:val="009306B3"/>
    <w:rsid w:val="00932034"/>
    <w:rsid w:val="00932C0E"/>
    <w:rsid w:val="009337A9"/>
    <w:rsid w:val="0093387B"/>
    <w:rsid w:val="00935B31"/>
    <w:rsid w:val="009360F4"/>
    <w:rsid w:val="00936F68"/>
    <w:rsid w:val="0093715E"/>
    <w:rsid w:val="009466A1"/>
    <w:rsid w:val="00946CFB"/>
    <w:rsid w:val="00947030"/>
    <w:rsid w:val="009520DA"/>
    <w:rsid w:val="009520E1"/>
    <w:rsid w:val="00952B77"/>
    <w:rsid w:val="0095435E"/>
    <w:rsid w:val="00954E8A"/>
    <w:rsid w:val="0095594D"/>
    <w:rsid w:val="0095640D"/>
    <w:rsid w:val="00956895"/>
    <w:rsid w:val="009570D7"/>
    <w:rsid w:val="00960CE4"/>
    <w:rsid w:val="00960F32"/>
    <w:rsid w:val="00965519"/>
    <w:rsid w:val="00966DAF"/>
    <w:rsid w:val="00972A77"/>
    <w:rsid w:val="00974A2E"/>
    <w:rsid w:val="00974EF2"/>
    <w:rsid w:val="0097624A"/>
    <w:rsid w:val="00976A67"/>
    <w:rsid w:val="00980177"/>
    <w:rsid w:val="00980825"/>
    <w:rsid w:val="009815C7"/>
    <w:rsid w:val="00981973"/>
    <w:rsid w:val="009841F0"/>
    <w:rsid w:val="00984282"/>
    <w:rsid w:val="00984E65"/>
    <w:rsid w:val="0098501C"/>
    <w:rsid w:val="0099127B"/>
    <w:rsid w:val="009916B5"/>
    <w:rsid w:val="009923B7"/>
    <w:rsid w:val="009928A8"/>
    <w:rsid w:val="00993B14"/>
    <w:rsid w:val="00994902"/>
    <w:rsid w:val="00995327"/>
    <w:rsid w:val="00997FB2"/>
    <w:rsid w:val="009A0FCC"/>
    <w:rsid w:val="009A3CA1"/>
    <w:rsid w:val="009A3FFB"/>
    <w:rsid w:val="009A64CC"/>
    <w:rsid w:val="009A6745"/>
    <w:rsid w:val="009A6B67"/>
    <w:rsid w:val="009B113A"/>
    <w:rsid w:val="009B1C3F"/>
    <w:rsid w:val="009B25D1"/>
    <w:rsid w:val="009B301A"/>
    <w:rsid w:val="009B35CA"/>
    <w:rsid w:val="009C01A2"/>
    <w:rsid w:val="009C05BD"/>
    <w:rsid w:val="009C1A11"/>
    <w:rsid w:val="009C3BF8"/>
    <w:rsid w:val="009C3F5A"/>
    <w:rsid w:val="009C4AFC"/>
    <w:rsid w:val="009C6059"/>
    <w:rsid w:val="009C6E52"/>
    <w:rsid w:val="009C7299"/>
    <w:rsid w:val="009D1C75"/>
    <w:rsid w:val="009D2381"/>
    <w:rsid w:val="009E356C"/>
    <w:rsid w:val="009E3F3C"/>
    <w:rsid w:val="009E43DA"/>
    <w:rsid w:val="009E4440"/>
    <w:rsid w:val="009E7F5A"/>
    <w:rsid w:val="009F33E4"/>
    <w:rsid w:val="009F4646"/>
    <w:rsid w:val="009F58AB"/>
    <w:rsid w:val="009F5C78"/>
    <w:rsid w:val="009F6B1C"/>
    <w:rsid w:val="009F7282"/>
    <w:rsid w:val="00A01968"/>
    <w:rsid w:val="00A06F11"/>
    <w:rsid w:val="00A1014B"/>
    <w:rsid w:val="00A14843"/>
    <w:rsid w:val="00A14B1D"/>
    <w:rsid w:val="00A16D9C"/>
    <w:rsid w:val="00A17C6F"/>
    <w:rsid w:val="00A228C8"/>
    <w:rsid w:val="00A23FD7"/>
    <w:rsid w:val="00A27DEA"/>
    <w:rsid w:val="00A32FED"/>
    <w:rsid w:val="00A417E8"/>
    <w:rsid w:val="00A4249C"/>
    <w:rsid w:val="00A44187"/>
    <w:rsid w:val="00A44A83"/>
    <w:rsid w:val="00A44FF6"/>
    <w:rsid w:val="00A4504D"/>
    <w:rsid w:val="00A4611E"/>
    <w:rsid w:val="00A473E1"/>
    <w:rsid w:val="00A47B31"/>
    <w:rsid w:val="00A5011B"/>
    <w:rsid w:val="00A5013C"/>
    <w:rsid w:val="00A57288"/>
    <w:rsid w:val="00A57F0C"/>
    <w:rsid w:val="00A608DC"/>
    <w:rsid w:val="00A60C10"/>
    <w:rsid w:val="00A61A8A"/>
    <w:rsid w:val="00A67915"/>
    <w:rsid w:val="00A67F6C"/>
    <w:rsid w:val="00A721CA"/>
    <w:rsid w:val="00A7270A"/>
    <w:rsid w:val="00A72944"/>
    <w:rsid w:val="00A74A0B"/>
    <w:rsid w:val="00A74FA4"/>
    <w:rsid w:val="00A77F58"/>
    <w:rsid w:val="00A853CC"/>
    <w:rsid w:val="00A85780"/>
    <w:rsid w:val="00A87926"/>
    <w:rsid w:val="00A906C2"/>
    <w:rsid w:val="00A927F9"/>
    <w:rsid w:val="00A93C1F"/>
    <w:rsid w:val="00A97550"/>
    <w:rsid w:val="00AA0F57"/>
    <w:rsid w:val="00AA27D6"/>
    <w:rsid w:val="00AA3F55"/>
    <w:rsid w:val="00AA4D72"/>
    <w:rsid w:val="00AA7083"/>
    <w:rsid w:val="00AA7489"/>
    <w:rsid w:val="00AB222D"/>
    <w:rsid w:val="00AB2BC0"/>
    <w:rsid w:val="00AB5CB5"/>
    <w:rsid w:val="00AC13D3"/>
    <w:rsid w:val="00AC15DE"/>
    <w:rsid w:val="00AC1AC2"/>
    <w:rsid w:val="00AC6734"/>
    <w:rsid w:val="00AC684A"/>
    <w:rsid w:val="00AD57A6"/>
    <w:rsid w:val="00AD5D19"/>
    <w:rsid w:val="00AD652C"/>
    <w:rsid w:val="00AD6A52"/>
    <w:rsid w:val="00AE250B"/>
    <w:rsid w:val="00AE3BEC"/>
    <w:rsid w:val="00AE489E"/>
    <w:rsid w:val="00AE4BF7"/>
    <w:rsid w:val="00AE64C9"/>
    <w:rsid w:val="00AF2904"/>
    <w:rsid w:val="00AF4DB2"/>
    <w:rsid w:val="00AF6290"/>
    <w:rsid w:val="00AF71E5"/>
    <w:rsid w:val="00AF7E72"/>
    <w:rsid w:val="00B0136C"/>
    <w:rsid w:val="00B014B7"/>
    <w:rsid w:val="00B062AE"/>
    <w:rsid w:val="00B06AE3"/>
    <w:rsid w:val="00B071F5"/>
    <w:rsid w:val="00B106E7"/>
    <w:rsid w:val="00B10F93"/>
    <w:rsid w:val="00B11F96"/>
    <w:rsid w:val="00B12272"/>
    <w:rsid w:val="00B12CCD"/>
    <w:rsid w:val="00B1757B"/>
    <w:rsid w:val="00B24674"/>
    <w:rsid w:val="00B25117"/>
    <w:rsid w:val="00B2538C"/>
    <w:rsid w:val="00B25E1E"/>
    <w:rsid w:val="00B2689A"/>
    <w:rsid w:val="00B301E0"/>
    <w:rsid w:val="00B32198"/>
    <w:rsid w:val="00B40D70"/>
    <w:rsid w:val="00B43539"/>
    <w:rsid w:val="00B43A82"/>
    <w:rsid w:val="00B44259"/>
    <w:rsid w:val="00B47C6D"/>
    <w:rsid w:val="00B50E41"/>
    <w:rsid w:val="00B5184C"/>
    <w:rsid w:val="00B53B44"/>
    <w:rsid w:val="00B6515C"/>
    <w:rsid w:val="00B66EA5"/>
    <w:rsid w:val="00B7059C"/>
    <w:rsid w:val="00B70FE6"/>
    <w:rsid w:val="00B717F5"/>
    <w:rsid w:val="00B72047"/>
    <w:rsid w:val="00B7242A"/>
    <w:rsid w:val="00B72A35"/>
    <w:rsid w:val="00B72BE5"/>
    <w:rsid w:val="00B7301A"/>
    <w:rsid w:val="00B73617"/>
    <w:rsid w:val="00B748B5"/>
    <w:rsid w:val="00B75059"/>
    <w:rsid w:val="00B7766E"/>
    <w:rsid w:val="00B85BCC"/>
    <w:rsid w:val="00B921EC"/>
    <w:rsid w:val="00B92DB2"/>
    <w:rsid w:val="00B9323A"/>
    <w:rsid w:val="00B93C10"/>
    <w:rsid w:val="00B94950"/>
    <w:rsid w:val="00BA4160"/>
    <w:rsid w:val="00BA6660"/>
    <w:rsid w:val="00BB1D01"/>
    <w:rsid w:val="00BB31C5"/>
    <w:rsid w:val="00BB3E47"/>
    <w:rsid w:val="00BB584C"/>
    <w:rsid w:val="00BB5FC8"/>
    <w:rsid w:val="00BC0140"/>
    <w:rsid w:val="00BC2FA8"/>
    <w:rsid w:val="00BC3331"/>
    <w:rsid w:val="00BC36CD"/>
    <w:rsid w:val="00BC7F1B"/>
    <w:rsid w:val="00BD0D11"/>
    <w:rsid w:val="00BD17E1"/>
    <w:rsid w:val="00BD2338"/>
    <w:rsid w:val="00BD24C1"/>
    <w:rsid w:val="00BD46D7"/>
    <w:rsid w:val="00BD59CB"/>
    <w:rsid w:val="00BE4E80"/>
    <w:rsid w:val="00BE656D"/>
    <w:rsid w:val="00BE65C3"/>
    <w:rsid w:val="00BF1334"/>
    <w:rsid w:val="00BF2226"/>
    <w:rsid w:val="00BF6822"/>
    <w:rsid w:val="00C029BA"/>
    <w:rsid w:val="00C044B4"/>
    <w:rsid w:val="00C04B39"/>
    <w:rsid w:val="00C0516C"/>
    <w:rsid w:val="00C058BF"/>
    <w:rsid w:val="00C071FF"/>
    <w:rsid w:val="00C0733A"/>
    <w:rsid w:val="00C07536"/>
    <w:rsid w:val="00C075A4"/>
    <w:rsid w:val="00C07818"/>
    <w:rsid w:val="00C07D12"/>
    <w:rsid w:val="00C144B4"/>
    <w:rsid w:val="00C1486E"/>
    <w:rsid w:val="00C149F0"/>
    <w:rsid w:val="00C14F0E"/>
    <w:rsid w:val="00C15224"/>
    <w:rsid w:val="00C15F0F"/>
    <w:rsid w:val="00C16566"/>
    <w:rsid w:val="00C1748D"/>
    <w:rsid w:val="00C1778A"/>
    <w:rsid w:val="00C2011E"/>
    <w:rsid w:val="00C216D0"/>
    <w:rsid w:val="00C230B8"/>
    <w:rsid w:val="00C247CE"/>
    <w:rsid w:val="00C249DB"/>
    <w:rsid w:val="00C25340"/>
    <w:rsid w:val="00C329D3"/>
    <w:rsid w:val="00C33581"/>
    <w:rsid w:val="00C36CD4"/>
    <w:rsid w:val="00C36F87"/>
    <w:rsid w:val="00C37C39"/>
    <w:rsid w:val="00C42140"/>
    <w:rsid w:val="00C45A73"/>
    <w:rsid w:val="00C46D88"/>
    <w:rsid w:val="00C51E74"/>
    <w:rsid w:val="00C5237F"/>
    <w:rsid w:val="00C55763"/>
    <w:rsid w:val="00C63A97"/>
    <w:rsid w:val="00C6469C"/>
    <w:rsid w:val="00C72026"/>
    <w:rsid w:val="00C776BB"/>
    <w:rsid w:val="00C81331"/>
    <w:rsid w:val="00C81452"/>
    <w:rsid w:val="00C81CCD"/>
    <w:rsid w:val="00C83792"/>
    <w:rsid w:val="00C83995"/>
    <w:rsid w:val="00C83A3D"/>
    <w:rsid w:val="00C85DBC"/>
    <w:rsid w:val="00C93DD5"/>
    <w:rsid w:val="00C9468A"/>
    <w:rsid w:val="00C97875"/>
    <w:rsid w:val="00CA3820"/>
    <w:rsid w:val="00CA4EBF"/>
    <w:rsid w:val="00CA4EE4"/>
    <w:rsid w:val="00CA54A9"/>
    <w:rsid w:val="00CA690D"/>
    <w:rsid w:val="00CA7B33"/>
    <w:rsid w:val="00CA7B8A"/>
    <w:rsid w:val="00CB01E2"/>
    <w:rsid w:val="00CB13AE"/>
    <w:rsid w:val="00CB1A17"/>
    <w:rsid w:val="00CB2028"/>
    <w:rsid w:val="00CB2A64"/>
    <w:rsid w:val="00CB3023"/>
    <w:rsid w:val="00CB55EC"/>
    <w:rsid w:val="00CB60BA"/>
    <w:rsid w:val="00CB7C18"/>
    <w:rsid w:val="00CC1B83"/>
    <w:rsid w:val="00CC41DE"/>
    <w:rsid w:val="00CC425C"/>
    <w:rsid w:val="00CC51D6"/>
    <w:rsid w:val="00CC5D43"/>
    <w:rsid w:val="00CC6EDF"/>
    <w:rsid w:val="00CC6F34"/>
    <w:rsid w:val="00CD235F"/>
    <w:rsid w:val="00CD37CF"/>
    <w:rsid w:val="00CD475D"/>
    <w:rsid w:val="00CD4EF9"/>
    <w:rsid w:val="00CD658C"/>
    <w:rsid w:val="00CD7006"/>
    <w:rsid w:val="00CE056A"/>
    <w:rsid w:val="00CE0E6F"/>
    <w:rsid w:val="00CE12DA"/>
    <w:rsid w:val="00CE13E8"/>
    <w:rsid w:val="00CE24BC"/>
    <w:rsid w:val="00CE7848"/>
    <w:rsid w:val="00CF0F86"/>
    <w:rsid w:val="00CF13BD"/>
    <w:rsid w:val="00CF459C"/>
    <w:rsid w:val="00CF50A3"/>
    <w:rsid w:val="00CF5410"/>
    <w:rsid w:val="00CF5A6D"/>
    <w:rsid w:val="00D0192F"/>
    <w:rsid w:val="00D02D4F"/>
    <w:rsid w:val="00D031E0"/>
    <w:rsid w:val="00D03578"/>
    <w:rsid w:val="00D039B2"/>
    <w:rsid w:val="00D03DCA"/>
    <w:rsid w:val="00D04B01"/>
    <w:rsid w:val="00D070DE"/>
    <w:rsid w:val="00D10FA8"/>
    <w:rsid w:val="00D1181A"/>
    <w:rsid w:val="00D124E4"/>
    <w:rsid w:val="00D12C1E"/>
    <w:rsid w:val="00D1399C"/>
    <w:rsid w:val="00D15E5A"/>
    <w:rsid w:val="00D176CF"/>
    <w:rsid w:val="00D20B47"/>
    <w:rsid w:val="00D2198B"/>
    <w:rsid w:val="00D22D7C"/>
    <w:rsid w:val="00D22E3B"/>
    <w:rsid w:val="00D23448"/>
    <w:rsid w:val="00D24333"/>
    <w:rsid w:val="00D25095"/>
    <w:rsid w:val="00D259D9"/>
    <w:rsid w:val="00D25F9A"/>
    <w:rsid w:val="00D26511"/>
    <w:rsid w:val="00D27A8E"/>
    <w:rsid w:val="00D30404"/>
    <w:rsid w:val="00D33C74"/>
    <w:rsid w:val="00D35B0F"/>
    <w:rsid w:val="00D35B8B"/>
    <w:rsid w:val="00D3635D"/>
    <w:rsid w:val="00D419A8"/>
    <w:rsid w:val="00D41C6C"/>
    <w:rsid w:val="00D442BE"/>
    <w:rsid w:val="00D44A53"/>
    <w:rsid w:val="00D45723"/>
    <w:rsid w:val="00D46404"/>
    <w:rsid w:val="00D476B4"/>
    <w:rsid w:val="00D51E40"/>
    <w:rsid w:val="00D51E9C"/>
    <w:rsid w:val="00D54C8A"/>
    <w:rsid w:val="00D56A5D"/>
    <w:rsid w:val="00D6233F"/>
    <w:rsid w:val="00D6464A"/>
    <w:rsid w:val="00D6537F"/>
    <w:rsid w:val="00D670C0"/>
    <w:rsid w:val="00D676DA"/>
    <w:rsid w:val="00D677C5"/>
    <w:rsid w:val="00D72702"/>
    <w:rsid w:val="00D734D0"/>
    <w:rsid w:val="00D73A49"/>
    <w:rsid w:val="00D73FA7"/>
    <w:rsid w:val="00D746F9"/>
    <w:rsid w:val="00D76093"/>
    <w:rsid w:val="00D7710C"/>
    <w:rsid w:val="00D824A2"/>
    <w:rsid w:val="00D84075"/>
    <w:rsid w:val="00D86564"/>
    <w:rsid w:val="00D87A58"/>
    <w:rsid w:val="00D92693"/>
    <w:rsid w:val="00D929D0"/>
    <w:rsid w:val="00D93A8D"/>
    <w:rsid w:val="00D976E0"/>
    <w:rsid w:val="00DA1C5C"/>
    <w:rsid w:val="00DA350B"/>
    <w:rsid w:val="00DA3DBB"/>
    <w:rsid w:val="00DA5609"/>
    <w:rsid w:val="00DA5766"/>
    <w:rsid w:val="00DA7320"/>
    <w:rsid w:val="00DB0E47"/>
    <w:rsid w:val="00DB3316"/>
    <w:rsid w:val="00DB388B"/>
    <w:rsid w:val="00DB566F"/>
    <w:rsid w:val="00DB638D"/>
    <w:rsid w:val="00DB63B1"/>
    <w:rsid w:val="00DB6F78"/>
    <w:rsid w:val="00DC0185"/>
    <w:rsid w:val="00DC1894"/>
    <w:rsid w:val="00DC512B"/>
    <w:rsid w:val="00DD0E6A"/>
    <w:rsid w:val="00DD3D2C"/>
    <w:rsid w:val="00DD4C35"/>
    <w:rsid w:val="00DD6C54"/>
    <w:rsid w:val="00DD7FC8"/>
    <w:rsid w:val="00DE1B5F"/>
    <w:rsid w:val="00DE2028"/>
    <w:rsid w:val="00DE33BC"/>
    <w:rsid w:val="00DE3761"/>
    <w:rsid w:val="00DE37F6"/>
    <w:rsid w:val="00DE4F3F"/>
    <w:rsid w:val="00DE5242"/>
    <w:rsid w:val="00DE7386"/>
    <w:rsid w:val="00DF0133"/>
    <w:rsid w:val="00DF0307"/>
    <w:rsid w:val="00DF1514"/>
    <w:rsid w:val="00DF22E5"/>
    <w:rsid w:val="00DF2B98"/>
    <w:rsid w:val="00DF3951"/>
    <w:rsid w:val="00DF3AC5"/>
    <w:rsid w:val="00DF3B80"/>
    <w:rsid w:val="00DF42CC"/>
    <w:rsid w:val="00E01256"/>
    <w:rsid w:val="00E02D86"/>
    <w:rsid w:val="00E0345F"/>
    <w:rsid w:val="00E0455E"/>
    <w:rsid w:val="00E05699"/>
    <w:rsid w:val="00E05F45"/>
    <w:rsid w:val="00E1080A"/>
    <w:rsid w:val="00E10964"/>
    <w:rsid w:val="00E10F9C"/>
    <w:rsid w:val="00E13B5E"/>
    <w:rsid w:val="00E14E5F"/>
    <w:rsid w:val="00E17615"/>
    <w:rsid w:val="00E20632"/>
    <w:rsid w:val="00E2538F"/>
    <w:rsid w:val="00E26025"/>
    <w:rsid w:val="00E26F3C"/>
    <w:rsid w:val="00E303B3"/>
    <w:rsid w:val="00E32A13"/>
    <w:rsid w:val="00E358D3"/>
    <w:rsid w:val="00E36C6E"/>
    <w:rsid w:val="00E3727C"/>
    <w:rsid w:val="00E37539"/>
    <w:rsid w:val="00E40E33"/>
    <w:rsid w:val="00E42C0A"/>
    <w:rsid w:val="00E448E2"/>
    <w:rsid w:val="00E44D41"/>
    <w:rsid w:val="00E45594"/>
    <w:rsid w:val="00E465AD"/>
    <w:rsid w:val="00E5032B"/>
    <w:rsid w:val="00E55332"/>
    <w:rsid w:val="00E5567C"/>
    <w:rsid w:val="00E56757"/>
    <w:rsid w:val="00E5684B"/>
    <w:rsid w:val="00E56C5B"/>
    <w:rsid w:val="00E57666"/>
    <w:rsid w:val="00E60A78"/>
    <w:rsid w:val="00E61494"/>
    <w:rsid w:val="00E61BBF"/>
    <w:rsid w:val="00E64FB3"/>
    <w:rsid w:val="00E671E9"/>
    <w:rsid w:val="00E70286"/>
    <w:rsid w:val="00E71239"/>
    <w:rsid w:val="00E72216"/>
    <w:rsid w:val="00E72C1F"/>
    <w:rsid w:val="00E73D4E"/>
    <w:rsid w:val="00E749EC"/>
    <w:rsid w:val="00E76310"/>
    <w:rsid w:val="00E8153A"/>
    <w:rsid w:val="00E832B2"/>
    <w:rsid w:val="00E93806"/>
    <w:rsid w:val="00E951C8"/>
    <w:rsid w:val="00E97116"/>
    <w:rsid w:val="00EA172C"/>
    <w:rsid w:val="00EA17D2"/>
    <w:rsid w:val="00EA25F5"/>
    <w:rsid w:val="00EA7058"/>
    <w:rsid w:val="00EA7CAC"/>
    <w:rsid w:val="00EB0FC2"/>
    <w:rsid w:val="00EB5309"/>
    <w:rsid w:val="00EC26F6"/>
    <w:rsid w:val="00EC2FCE"/>
    <w:rsid w:val="00EC3002"/>
    <w:rsid w:val="00EC4585"/>
    <w:rsid w:val="00EC5506"/>
    <w:rsid w:val="00EC63E3"/>
    <w:rsid w:val="00EC765D"/>
    <w:rsid w:val="00ED00A3"/>
    <w:rsid w:val="00ED0338"/>
    <w:rsid w:val="00ED0963"/>
    <w:rsid w:val="00ED14FB"/>
    <w:rsid w:val="00ED29B4"/>
    <w:rsid w:val="00ED3453"/>
    <w:rsid w:val="00ED35D7"/>
    <w:rsid w:val="00ED4C67"/>
    <w:rsid w:val="00ED6308"/>
    <w:rsid w:val="00ED65B9"/>
    <w:rsid w:val="00ED7385"/>
    <w:rsid w:val="00EE0A2B"/>
    <w:rsid w:val="00EE1A4E"/>
    <w:rsid w:val="00EE3672"/>
    <w:rsid w:val="00EE4D59"/>
    <w:rsid w:val="00EE541C"/>
    <w:rsid w:val="00EF044C"/>
    <w:rsid w:val="00EF0ED0"/>
    <w:rsid w:val="00EF2994"/>
    <w:rsid w:val="00EF3A36"/>
    <w:rsid w:val="00EF42E9"/>
    <w:rsid w:val="00EF6421"/>
    <w:rsid w:val="00EF6515"/>
    <w:rsid w:val="00F00740"/>
    <w:rsid w:val="00F02624"/>
    <w:rsid w:val="00F03352"/>
    <w:rsid w:val="00F1260F"/>
    <w:rsid w:val="00F12922"/>
    <w:rsid w:val="00F12EE8"/>
    <w:rsid w:val="00F13B80"/>
    <w:rsid w:val="00F13FDA"/>
    <w:rsid w:val="00F166E5"/>
    <w:rsid w:val="00F16CB1"/>
    <w:rsid w:val="00F16E7D"/>
    <w:rsid w:val="00F1777C"/>
    <w:rsid w:val="00F17B1F"/>
    <w:rsid w:val="00F30A31"/>
    <w:rsid w:val="00F3227C"/>
    <w:rsid w:val="00F32675"/>
    <w:rsid w:val="00F35CC1"/>
    <w:rsid w:val="00F373E2"/>
    <w:rsid w:val="00F41FEF"/>
    <w:rsid w:val="00F4441C"/>
    <w:rsid w:val="00F45C00"/>
    <w:rsid w:val="00F471D8"/>
    <w:rsid w:val="00F52D88"/>
    <w:rsid w:val="00F5361D"/>
    <w:rsid w:val="00F54C3C"/>
    <w:rsid w:val="00F606C6"/>
    <w:rsid w:val="00F624D3"/>
    <w:rsid w:val="00F63433"/>
    <w:rsid w:val="00F641A3"/>
    <w:rsid w:val="00F64EB5"/>
    <w:rsid w:val="00F70A67"/>
    <w:rsid w:val="00F75D7A"/>
    <w:rsid w:val="00F802B8"/>
    <w:rsid w:val="00F8081E"/>
    <w:rsid w:val="00F81D01"/>
    <w:rsid w:val="00F839D6"/>
    <w:rsid w:val="00F84A8C"/>
    <w:rsid w:val="00F87566"/>
    <w:rsid w:val="00F9185A"/>
    <w:rsid w:val="00F95A78"/>
    <w:rsid w:val="00F96EBE"/>
    <w:rsid w:val="00FA0E4F"/>
    <w:rsid w:val="00FA1071"/>
    <w:rsid w:val="00FA2923"/>
    <w:rsid w:val="00FA3C86"/>
    <w:rsid w:val="00FA3DB2"/>
    <w:rsid w:val="00FA50AC"/>
    <w:rsid w:val="00FA6E0B"/>
    <w:rsid w:val="00FA7C45"/>
    <w:rsid w:val="00FB0449"/>
    <w:rsid w:val="00FB0A82"/>
    <w:rsid w:val="00FB0BCB"/>
    <w:rsid w:val="00FC34F8"/>
    <w:rsid w:val="00FC3864"/>
    <w:rsid w:val="00FC76C9"/>
    <w:rsid w:val="00FD0E5F"/>
    <w:rsid w:val="00FD1F54"/>
    <w:rsid w:val="00FD24CB"/>
    <w:rsid w:val="00FD2975"/>
    <w:rsid w:val="00FD2D97"/>
    <w:rsid w:val="00FD3B2B"/>
    <w:rsid w:val="00FD5FD9"/>
    <w:rsid w:val="00FD6A5B"/>
    <w:rsid w:val="00FD7D68"/>
    <w:rsid w:val="00FE37D5"/>
    <w:rsid w:val="00FE40EA"/>
    <w:rsid w:val="00FE5FFA"/>
    <w:rsid w:val="00FE75B6"/>
    <w:rsid w:val="00FF123F"/>
    <w:rsid w:val="00FF1BE8"/>
    <w:rsid w:val="00FF3D24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3D3A9"/>
  <w15:docId w15:val="{AAE883DD-7EFE-4CC2-86D7-17461C13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70FE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07A"/>
    <w:pPr>
      <w:ind w:left="720"/>
      <w:contextualSpacing/>
    </w:pPr>
  </w:style>
  <w:style w:type="paragraph" w:customStyle="1" w:styleId="paratype21">
    <w:name w:val="paratype21"/>
    <w:basedOn w:val="Normal"/>
    <w:rsid w:val="0032591F"/>
    <w:pPr>
      <w:spacing w:before="100" w:beforeAutospacing="1" w:after="100" w:afterAutospacing="1"/>
    </w:pPr>
  </w:style>
  <w:style w:type="character" w:customStyle="1" w:styleId="pointer">
    <w:name w:val="pointer"/>
    <w:basedOn w:val="DefaultParagraphFont"/>
    <w:rsid w:val="0032591F"/>
  </w:style>
  <w:style w:type="paragraph" w:customStyle="1" w:styleId="paratype27">
    <w:name w:val="paratype27"/>
    <w:basedOn w:val="Normal"/>
    <w:rsid w:val="0032591F"/>
    <w:pPr>
      <w:spacing w:before="100" w:beforeAutospacing="1" w:after="100" w:afterAutospacing="1"/>
    </w:pPr>
  </w:style>
  <w:style w:type="paragraph" w:customStyle="1" w:styleId="paratype22">
    <w:name w:val="paratype22"/>
    <w:basedOn w:val="Normal"/>
    <w:rsid w:val="003259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190"/>
  </w:style>
  <w:style w:type="paragraph" w:styleId="Footer">
    <w:name w:val="footer"/>
    <w:basedOn w:val="Normal"/>
    <w:link w:val="FooterChar"/>
    <w:uiPriority w:val="99"/>
    <w:unhideWhenUsed/>
    <w:rsid w:val="008601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190"/>
  </w:style>
  <w:style w:type="table" w:styleId="TableGrid">
    <w:name w:val="Table Grid"/>
    <w:basedOn w:val="TableNormal"/>
    <w:uiPriority w:val="39"/>
    <w:rsid w:val="007A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8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946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6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F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5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B5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E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E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E1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90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14F0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0F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iyi">
    <w:name w:val="viiyi"/>
    <w:basedOn w:val="DefaultParagraphFont"/>
    <w:rsid w:val="00B70FE6"/>
  </w:style>
  <w:style w:type="character" w:customStyle="1" w:styleId="jlqj4b">
    <w:name w:val="jlqj4b"/>
    <w:basedOn w:val="DefaultParagraphFont"/>
    <w:rsid w:val="00B70FE6"/>
  </w:style>
  <w:style w:type="paragraph" w:customStyle="1" w:styleId="paratype03">
    <w:name w:val="paratype03"/>
    <w:basedOn w:val="Normal"/>
    <w:rsid w:val="00BC7F1B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C7F1B"/>
  </w:style>
  <w:style w:type="paragraph" w:customStyle="1" w:styleId="paratype01">
    <w:name w:val="paratype01"/>
    <w:basedOn w:val="Normal"/>
    <w:rsid w:val="00BC7F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9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0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0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8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6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4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70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3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8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0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B6105-8A9F-4C25-9D50-B23C7F76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5867</TotalTime>
  <Pages>12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Trọng Khánh</dc:creator>
  <cp:lastModifiedBy>Hue Dinh</cp:lastModifiedBy>
  <cp:revision>192</cp:revision>
  <cp:lastPrinted>2020-05-25T04:32:00Z</cp:lastPrinted>
  <dcterms:created xsi:type="dcterms:W3CDTF">2021-02-22T06:00:00Z</dcterms:created>
  <dcterms:modified xsi:type="dcterms:W3CDTF">2023-08-05T08:43:00Z</dcterms:modified>
</cp:coreProperties>
</file>